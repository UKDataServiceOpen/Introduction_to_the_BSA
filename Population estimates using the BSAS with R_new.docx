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Basic population estimates with British Social Attitudes Survey data using R</w:t>
      </w:r>
    </w:p>
    <w:p>
      <w:pPr>
        <w:pStyle w:val="Author"/>
        <w:rPr/>
      </w:pPr>
      <w:r>
        <w:rPr/>
        <w:t>UK Data Service</w:t>
      </w:r>
    </w:p>
    <w:p>
      <w:pPr>
        <w:pStyle w:val="Date"/>
        <w:rPr/>
      </w:pPr>
      <w:r>
        <w:rPr/>
        <w:t>April 2024</w:t>
      </w:r>
    </w:p>
    <w:p>
      <w:pPr>
        <w:pStyle w:val="FirstParagraph"/>
        <w:rPr/>
      </w:pPr>
      <w:r>
        <w:rPr/>
        <w:t xml:space="preserve">This exercise is part of the </w:t>
      </w:r>
      <w:r>
        <w:fldChar w:fldCharType="begin"/>
      </w:r>
      <w:r>
        <w:rPr>
          <w:rStyle w:val="Hyperlink"/>
        </w:rPr>
        <w:instrText xml:space="preserve"> HYPERLINK "https://trainingmodules.ukdataservice.ac.uk/attitudes/" \l "/"</w:instrText>
      </w:r>
      <w:r>
        <w:rPr>
          <w:rStyle w:val="Hyperlink"/>
        </w:rPr>
        <w:fldChar w:fldCharType="separate"/>
      </w:r>
      <w:r>
        <w:rPr>
          <w:rStyle w:val="Hyperlink"/>
        </w:rPr>
        <w:t>‘Introduction to the British Social Attitudes Survey (BSA)’</w:t>
      </w:r>
      <w:r>
        <w:rPr>
          <w:rStyle w:val="Hyperlink"/>
        </w:rPr>
        <w:fldChar w:fldCharType="end"/>
      </w:r>
      <w:r>
        <w:rPr/>
        <w:t xml:space="preserve"> online module. In the exercise, we examine data from the 2020 British Social Attitudes survey to find out:</w:t>
      </w:r>
    </w:p>
    <w:p>
      <w:pPr>
        <w:pStyle w:val="Normal"/>
        <w:numPr>
          <w:ilvl w:val="0"/>
          <w:numId w:val="1"/>
        </w:numPr>
        <w:rPr/>
      </w:pPr>
      <w:r>
        <w:rPr/>
        <w:t>what proportion of respondents said they voted remain in the EU Referendum?</w:t>
      </w:r>
    </w:p>
    <w:p>
      <w:pPr>
        <w:pStyle w:val="Normal"/>
        <w:numPr>
          <w:ilvl w:val="0"/>
          <w:numId w:val="1"/>
        </w:numPr>
        <w:rPr/>
      </w:pPr>
      <w:r>
        <w:rPr/>
        <w:t>whether people think the government should raise taxes and spend more or reduce tax and cut social expenditures?</w:t>
      </w:r>
    </w:p>
    <w:p>
      <w:pPr>
        <w:pStyle w:val="Normal"/>
        <w:numPr>
          <w:ilvl w:val="0"/>
          <w:numId w:val="1"/>
        </w:numPr>
        <w:rPr/>
      </w:pPr>
      <w:r>
        <w:rPr/>
        <w:t>how much people think they’ll get from the State pension?</w:t>
      </w:r>
    </w:p>
    <w:p>
      <w:pPr>
        <w:pStyle w:val="FirstParagraph"/>
        <w:rPr/>
      </w:pPr>
      <w:r>
        <w:rPr/>
        <w:t>Answers to the questions asked throughout the exercise can be found at the end of the page.</w:t>
      </w:r>
    </w:p>
    <w:p>
      <w:pPr>
        <w:pStyle w:val="Heading3"/>
        <w:rPr/>
      </w:pPr>
      <w:bookmarkStart w:id="0" w:name="getting-started"/>
      <w:r>
        <w:rPr/>
        <w:t>Getting started</w:t>
      </w:r>
    </w:p>
    <w:p>
      <w:pPr>
        <w:pStyle w:val="FirstParagraph"/>
        <w:rPr/>
      </w:pPr>
      <w:r>
        <w:rPr/>
        <w:t xml:space="preserve">Data can be downloaded from the </w:t>
      </w:r>
      <w:hyperlink r:id="rId2">
        <w:r>
          <w:rPr>
            <w:rStyle w:val="Hyperlink"/>
          </w:rPr>
          <w:t>UK Data Service website</w:t>
        </w:r>
      </w:hyperlink>
      <w:r>
        <w:rPr/>
        <w:t xml:space="preserve"> following </w:t>
      </w:r>
      <w:hyperlink r:id="rId3">
        <w:r>
          <w:rPr>
            <w:rStyle w:val="Hyperlink"/>
          </w:rPr>
          <w:t>registration</w:t>
        </w:r>
      </w:hyperlink>
      <w:r>
        <w:rPr/>
        <w:t>. Download the compressed folder, unzip and save it somewhere accessible on your computer.</w:t>
      </w:r>
    </w:p>
    <w:p>
      <w:pPr>
        <w:pStyle w:val="BodyText"/>
        <w:rPr/>
      </w:pPr>
      <w:r>
        <w:rPr/>
        <w:t xml:space="preserve">The examples below assume that the dataset has been saved in a new folder named </w:t>
      </w:r>
      <w:r>
        <w:rPr>
          <w:i/>
          <w:iCs/>
        </w:rPr>
        <w:t>UKDS</w:t>
      </w:r>
      <w:r>
        <w:rPr/>
        <w:t xml:space="preserve"> on your Desktop (Windows computers). The path would typically be </w:t>
      </w:r>
      <w:r>
        <w:rPr>
          <w:rStyle w:val="VerbatimChar"/>
        </w:rPr>
        <w:t>C:\Users\YOUR_USER_NAME\Desktop\UKDS</w:t>
      </w:r>
      <w:r>
        <w:rPr/>
        <w:t>. Feel free to change it to the location that best suits your needs.</w:t>
      </w:r>
    </w:p>
    <w:p>
      <w:pPr>
        <w:pStyle w:val="BodyText"/>
        <w:rPr/>
      </w:pPr>
      <w:r>
        <w:rPr/>
        <w:t>We begin by loading the R packages needed for the exercise and set the working directory.</w:t>
      </w:r>
    </w:p>
    <w:p>
      <w:pPr>
        <w:pStyle w:val="SourceCode"/>
        <w:rPr/>
      </w:pPr>
      <w:r>
        <w:rPr>
          <w:rStyle w:val="FunctionTok"/>
        </w:rPr>
        <w:t>library</w:t>
      </w:r>
      <w:r>
        <w:rPr>
          <w:rStyle w:val="NormalTok"/>
        </w:rPr>
        <w:t xml:space="preserve">(dplyr) </w:t>
      </w:r>
      <w:r>
        <w:rPr>
          <w:rStyle w:val="DocumentationTok"/>
        </w:rPr>
        <w:t>### Data manipulation functions</w:t>
      </w:r>
      <w:r>
        <w:rPr/>
        <w:br/>
      </w:r>
      <w:r>
        <w:rPr>
          <w:rStyle w:val="FunctionTok"/>
        </w:rPr>
        <w:t>library</w:t>
      </w:r>
      <w:r>
        <w:rPr>
          <w:rStyle w:val="NormalTok"/>
        </w:rPr>
        <w:t xml:space="preserve">(haven) </w:t>
      </w:r>
      <w:r>
        <w:rPr>
          <w:rStyle w:val="DocumentationTok"/>
        </w:rPr>
        <w:t xml:space="preserve">### Functions for importing data from </w:t>
      </w:r>
      <w:r>
        <w:rPr/>
        <w:br/>
      </w:r>
      <w:r>
        <w:rPr>
          <w:rStyle w:val="NormalTok"/>
        </w:rPr>
        <w:t xml:space="preserve">               </w:t>
      </w:r>
      <w:r>
        <w:rPr>
          <w:rStyle w:val="DocumentationTok"/>
        </w:rPr>
        <w:t>### commercial packages</w:t>
      </w:r>
      <w:r>
        <w:rPr/>
        <w:br/>
      </w:r>
      <w:r>
        <w:rPr>
          <w:rStyle w:val="FunctionTok"/>
        </w:rPr>
        <w:t>library</w:t>
      </w:r>
      <w:r>
        <w:rPr>
          <w:rStyle w:val="NormalTok"/>
        </w:rPr>
        <w:t xml:space="preserve">(Hmisc) </w:t>
      </w:r>
      <w:r>
        <w:rPr>
          <w:rStyle w:val="DocumentationTok"/>
        </w:rPr>
        <w:t>### Extra statistical functions</w:t>
      </w:r>
      <w:r>
        <w:rPr/>
        <w:br/>
        <w:br/>
      </w:r>
      <w:r>
        <w:rPr>
          <w:rStyle w:val="DocumentationTok"/>
        </w:rPr>
        <w:t>### Setting up the working directory</w:t>
      </w:r>
      <w:r>
        <w:rPr/>
        <w:br/>
      </w:r>
      <w:r>
        <w:rPr>
          <w:rStyle w:val="DocumentationTok"/>
        </w:rPr>
        <w:t xml:space="preserve">### Change the setwd() command  to match the location </w:t>
      </w:r>
      <w:r>
        <w:rPr/>
        <w:br/>
      </w:r>
      <w:r>
        <w:rPr>
          <w:rStyle w:val="DocumentationTok"/>
        </w:rPr>
        <w:t xml:space="preserve">### of the data on your computer </w:t>
      </w:r>
      <w:r>
        <w:rPr/>
        <w:br/>
      </w:r>
      <w:r>
        <w:rPr>
          <w:rStyle w:val="DocumentationTok"/>
        </w:rPr>
        <w:t xml:space="preserve">### if required </w:t>
      </w:r>
      <w:r>
        <w:rPr/>
        <w:br/>
        <w:br/>
      </w:r>
      <w:r>
        <w:rPr>
          <w:rStyle w:val="FunctionTok"/>
        </w:rPr>
        <w:t>setwd</w:t>
      </w:r>
      <w:r>
        <w:rPr>
          <w:rStyle w:val="NormalTok"/>
        </w:rPr>
        <w:t>(</w:t>
      </w:r>
      <w:r>
        <w:rPr>
          <w:rStyle w:val="StringTok"/>
        </w:rPr>
        <w:t>"C:\Users\Your_Username_here</w:t>
      </w:r>
      <w:r>
        <w:rPr>
          <w:rStyle w:val="SpecialCharTok"/>
        </w:rPr>
        <w:t>\"</w:t>
      </w:r>
      <w:r>
        <w:rPr>
          <w:rStyle w:val="StringTok"/>
        </w:rPr>
        <w:t>)</w:t>
      </w:r>
      <w:r>
        <w:rPr/>
        <w:br/>
        <w:br/>
      </w:r>
      <w:r>
        <w:rPr>
          <w:rStyle w:val="StringTok"/>
        </w:rPr>
        <w:t>getwd()</w:t>
      </w:r>
      <w:r>
        <w:rPr/>
        <w:br/>
        <w:br/>
      </w:r>
      <w:r>
        <w:rPr>
          <w:rStyle w:val="StringTok"/>
        </w:rPr>
        <w:t># Opening the BSA dataset in SPSS format</w:t>
      </w:r>
      <w:r>
        <w:rPr/>
        <w:br/>
      </w:r>
      <w:ins w:id="0" w:author="Unknown Author" w:date="2024-04-05T13:44:38Z">
        <w:r>
          <w:rPr/>
          <w:br/>
        </w:r>
      </w:ins>
      <w:r>
        <w:rPr>
          <w:rStyle w:val="StringTok"/>
        </w:rPr>
        <w:t>bsa20&lt;-read_spss(</w:t>
      </w:r>
      <w:r>
        <w:rPr/>
        <w:br/>
      </w:r>
      <w:r>
        <w:rPr>
          <w:rStyle w:val="StringTok"/>
        </w:rPr>
        <w:t xml:space="preserve">       'UKDA-9005-spss/spss/spss25/bsa2020_archive.sav'</w:t>
      </w:r>
      <w:r>
        <w:rPr/>
        <w:br/>
      </w:r>
      <w:r>
        <w:rPr>
          <w:rStyle w:val="StringTok"/>
        </w:rPr>
        <w:t xml:space="preserve">       ) </w:t>
      </w:r>
    </w:p>
    <w:p>
      <w:pPr>
        <w:pStyle w:val="FirstParagraph"/>
        <w:rPr/>
      </w:pPr>
      <w:bookmarkStart w:id="1" w:name="getting-started"/>
      <w:r>
        <w:rPr>
          <w:rStyle w:val="VerbatimChar"/>
        </w:rPr>
        <w:t>[1] C:\Users\Your_Username_here\</w:t>
      </w:r>
      <w:bookmarkEnd w:id="1"/>
    </w:p>
    <w:p>
      <w:pPr>
        <w:pStyle w:val="Heading3"/>
        <w:rPr/>
      </w:pPr>
      <w:bookmarkStart w:id="2" w:name="explore-the-dataset"/>
      <w:r>
        <w:rPr/>
        <w:t>1. Explore the dataset</w:t>
      </w:r>
    </w:p>
    <w:p>
      <w:pPr>
        <w:pStyle w:val="FirstParagraph"/>
        <w:rPr/>
      </w:pPr>
      <w:r>
        <w:rPr/>
        <w:t xml:space="preserve">Start by getting an overall feel for the </w:t>
      </w:r>
      <w:ins w:id="1" w:author="Unknown Author" w:date="2024-04-05T13:44:38Z">
        <w:r>
          <w:rPr/>
          <w:t>data</w:t>
        </w:r>
      </w:ins>
      <w:del w:id="2" w:author="Unknown Author" w:date="2024-04-05T13:44:38Z">
        <w:r>
          <w:rPr/>
          <w:delText>dataset</w:delText>
        </w:r>
      </w:del>
      <w:r>
        <w:rPr/>
        <w:t>. Either inspect variables and cases in the data editor or use the code below to produce a summary of all the variables in the dataset.</w:t>
      </w:r>
    </w:p>
    <w:p>
      <w:pPr>
        <w:pStyle w:val="SourceCode"/>
        <w:rPr/>
      </w:pPr>
      <w:del w:id="3" w:author="Unknown Author" w:date="2024-04-05T13:44:38Z">
        <w:r>
          <w:rPr>
            <w:rStyle w:val="FunctionTok"/>
          </w:rPr>
          <w:delText>dim</w:delText>
        </w:r>
      </w:del>
      <w:del w:id="4" w:author="Unknown Author" w:date="2024-04-05T13:44:38Z">
        <w:r>
          <w:rPr>
            <w:rStyle w:val="NormalTok"/>
          </w:rPr>
          <w:delText xml:space="preserve">(bsa20) </w:delText>
        </w:r>
      </w:del>
      <w:r>
        <w:rPr>
          <w:rStyle w:val="DocumentationTok"/>
        </w:rPr>
        <w:t>### Gives the number of rows (observations</w:t>
      </w:r>
      <w:ins w:id="5" w:author="Unknown Author" w:date="2024-04-05T13:44:38Z">
        <w:r>
          <w:rPr>
            <w:rStyle w:val="DocumentationTok"/>
          </w:rPr>
          <w:t xml:space="preserve">) </w:t>
        </w:r>
      </w:ins>
      <w:ins w:id="6" w:author="Unknown Author" w:date="2024-04-05T13:44:38Z">
        <w:r>
          <w:rPr/>
          <w:br/>
        </w:r>
      </w:ins>
      <w:ins w:id="7" w:author="Unknown Author" w:date="2024-04-05T13:44:38Z">
        <w:r>
          <w:rPr>
            <w:rStyle w:val="DocumentationTok"/>
          </w:rPr>
          <w:t>### and columns (variables)</w:t>
        </w:r>
      </w:ins>
      <w:ins w:id="8" w:author="Unknown Author" w:date="2024-04-05T13:44:38Z">
        <w:r>
          <w:rPr/>
          <w:br/>
        </w:r>
      </w:ins>
      <w:ins w:id="9" w:author="Unknown Author" w:date="2024-04-05T13:44:38Z">
        <w:r>
          <w:rPr>
            <w:rStyle w:val="FunctionTok"/>
          </w:rPr>
          <w:t>dim</w:t>
        </w:r>
      </w:ins>
      <w:ins w:id="10" w:author="Unknown Author" w:date="2024-04-05T13:44:38Z">
        <w:r>
          <w:rPr>
            <w:rStyle w:val="NormalTok"/>
          </w:rPr>
          <w:t>(bsa20</w:t>
        </w:r>
      </w:ins>
      <w:r>
        <w:rPr>
          <w:rStyle w:val="NormalTok"/>
        </w:rPr>
        <w:t xml:space="preserve">) </w:t>
      </w:r>
    </w:p>
    <w:p>
      <w:pPr>
        <w:pStyle w:val="SourceCode"/>
        <w:rPr/>
      </w:pPr>
      <w:r>
        <w:rPr>
          <w:rStyle w:val="VerbatimChar"/>
        </w:rPr>
        <w:t>[1] 3964  210</w:t>
      </w:r>
    </w:p>
    <w:p>
      <w:pPr>
        <w:pStyle w:val="SourceCode"/>
        <w:rPr>
          <w:ins w:id="19" w:author="Unknown Author" w:date="2024-04-05T13:44:38Z"/>
        </w:rPr>
      </w:pPr>
      <w:ins w:id="11" w:author="Unknown Author" w:date="2024-04-05T13:44:38Z">
        <w:r>
          <w:rPr>
            <w:rStyle w:val="NormalTok"/>
          </w:rPr>
          <w:t xml:space="preserve"> </w:t>
        </w:r>
      </w:ins>
      <w:ins w:id="12" w:author="Unknown Author" w:date="2024-04-05T13:44:38Z">
        <w:r>
          <w:rPr>
            <w:rStyle w:val="DocumentationTok"/>
          </w:rPr>
          <w:t xml:space="preserve">### List variable names in their actual </w:t>
        </w:r>
      </w:ins>
      <w:ins w:id="13" w:author="Unknown Author" w:date="2024-04-05T13:44:38Z">
        <w:r>
          <w:rPr/>
          <w:br/>
        </w:r>
      </w:ins>
      <w:ins w:id="14" w:author="Unknown Author" w:date="2024-04-05T13:44:38Z">
        <w:r>
          <w:rPr>
            <w:rStyle w:val="NormalTok"/>
          </w:rPr>
          <w:t xml:space="preserve"> </w:t>
        </w:r>
      </w:ins>
      <w:ins w:id="15" w:author="Unknown Author" w:date="2024-04-05T13:44:38Z">
        <w:r>
          <w:rPr>
            <w:rStyle w:val="DocumentationTok"/>
          </w:rPr>
          <w:t>### order in the dataset</w:t>
        </w:r>
      </w:ins>
      <w:ins w:id="16" w:author="Unknown Author" w:date="2024-04-05T13:44:38Z">
        <w:r>
          <w:rPr/>
          <w:br/>
        </w:r>
      </w:ins>
      <w:ins w:id="17" w:author="Unknown Author" w:date="2024-04-05T13:44:38Z">
        <w:r>
          <w:rPr>
            <w:rStyle w:val="FunctionTok"/>
          </w:rPr>
          <w:t>names</w:t>
        </w:r>
      </w:ins>
      <w:ins w:id="18" w:author="Unknown Author" w:date="2024-04-05T13:44:38Z">
        <w:r>
          <w:rPr>
            <w:rStyle w:val="NormalTok"/>
          </w:rPr>
          <w:t>(bsa20)</w:t>
        </w:r>
      </w:ins>
    </w:p>
    <w:p>
      <w:pPr>
        <w:pStyle w:val="SourceCode"/>
        <w:rPr>
          <w:del w:id="26" w:author="Unknown Author" w:date="2024-04-05T13:44:38Z"/>
        </w:rPr>
      </w:pPr>
      <w:del w:id="20" w:author="Unknown Author" w:date="2024-04-05T13:44:38Z">
        <w:r>
          <w:rPr>
            <w:rStyle w:val="NormalTok"/>
          </w:rPr>
          <w:delText xml:space="preserve">           </w:delText>
        </w:r>
      </w:del>
      <w:del w:id="21" w:author="Unknown Author" w:date="2024-04-05T13:44:38Z">
        <w:r>
          <w:rPr>
            <w:rStyle w:val="DocumentationTok"/>
          </w:rPr>
          <w:delText>### and columns (variables)</w:delText>
        </w:r>
      </w:del>
      <w:del w:id="22" w:author="Unknown Author" w:date="2024-04-05T13:44:38Z">
        <w:r>
          <w:rPr/>
          <w:br/>
        </w:r>
      </w:del>
      <w:del w:id="23" w:author="Unknown Author" w:date="2024-04-05T13:44:38Z">
        <w:r>
          <w:rPr>
            <w:rStyle w:val="FunctionTok"/>
          </w:rPr>
          <w:delText>names</w:delText>
        </w:r>
      </w:del>
      <w:del w:id="24" w:author="Unknown Author" w:date="2024-04-05T13:44:38Z">
        <w:r>
          <w:rPr>
            <w:rStyle w:val="NormalTok"/>
          </w:rPr>
          <w:delText xml:space="preserve">(bsa20) </w:delText>
        </w:r>
      </w:del>
      <w:del w:id="25" w:author="Unknown Author" w:date="2024-04-05T13:44:38Z">
        <w:r>
          <w:rPr>
            <w:rStyle w:val="DocumentationTok"/>
          </w:rPr>
          <w:delText xml:space="preserve">### List variable names in their actual </w:delText>
        </w:r>
      </w:del>
    </w:p>
    <w:p>
      <w:pPr>
        <w:pStyle w:val="SourceCode"/>
        <w:rPr/>
      </w:pPr>
      <w:r>
        <w:rPr>
          <w:rStyle w:val="VerbatimChar"/>
        </w:rPr>
        <w:t xml:space="preserve">  </w:t>
      </w:r>
      <w:r>
        <w:rPr>
          <w:rStyle w:val="VerbatimChar"/>
        </w:rPr>
        <w:t xml:space="preserve">[1] "serial"       "QnrVersion"   "RespSx2cat"   "RespAgeE"     "MarStat6"    </w:t>
      </w:r>
      <w:r>
        <w:rPr/>
        <w:br/>
      </w:r>
      <w:r>
        <w:rPr>
          <w:rStyle w:val="VerbatimChar"/>
        </w:rPr>
        <w:t xml:space="preserve">  [6] "REconFW01"    "REconFW02"    "REconFW03"    "REconFW04"    "REconFW05"   </w:t>
      </w:r>
      <w:r>
        <w:rPr/>
        <w:br/>
      </w:r>
      <w:r>
        <w:rPr>
          <w:rStyle w:val="VerbatimChar"/>
        </w:rPr>
        <w:t xml:space="preserve"> [11] "REconFW06"    "REconFW07"    "REconFW08"    "REconFW09"    "REconFW10"   </w:t>
      </w:r>
      <w:r>
        <w:rPr/>
        <w:br/>
      </w:r>
      <w:r>
        <w:rPr>
          <w:rStyle w:val="VerbatimChar"/>
        </w:rPr>
        <w:t xml:space="preserve"> [16] "REconFW11"    "EMPSTAT"      "Employ"       "Superv"       "EmpOCC"      </w:t>
      </w:r>
      <w:r>
        <w:rPr/>
        <w:br/>
      </w:r>
      <w:r>
        <w:rPr>
          <w:rStyle w:val="VerbatimChar"/>
        </w:rPr>
        <w:t xml:space="preserve"> [21] "TenureE"      "SupParty"     "ClosePty"     "PARTYFW"      "Idstrng"     </w:t>
      </w:r>
      <w:r>
        <w:rPr/>
        <w:br/>
      </w:r>
      <w:r>
        <w:rPr>
          <w:rStyle w:val="VerbatimChar"/>
        </w:rPr>
        <w:t xml:space="preserve"> [26] "RemLea"       "RemLeaCl"     "RemLeaSt"     "Politics"     "ConLabDf"    </w:t>
      </w:r>
      <w:r>
        <w:rPr/>
        <w:br/>
      </w:r>
      <w:r>
        <w:rPr>
          <w:rStyle w:val="VerbatimChar"/>
        </w:rPr>
        <w:t xml:space="preserve"> [31] "VoteDuty"     "SocTrust"     "EngParl"      "ScotPar2"     "ECPolicy2"   </w:t>
      </w:r>
      <w:r>
        <w:rPr/>
        <w:br/>
      </w:r>
      <w:r>
        <w:rPr>
          <w:rStyle w:val="VerbatimChar"/>
        </w:rPr>
        <w:t xml:space="preserve"> [36] "Spend1"       "Spend2"       "SocBen1"      "SOCBEN2"      "DOLE"        </w:t>
      </w:r>
      <w:r>
        <w:rPr/>
        <w:br/>
      </w:r>
      <w:r>
        <w:rPr>
          <w:rStyle w:val="VerbatimChar"/>
        </w:rPr>
        <w:t xml:space="preserve"> [41] "TAXSPEND"     "WkMent"       "WkPhys"       "HProbRsp"     "PhsRetn"     </w:t>
      </w:r>
      <w:r>
        <w:rPr/>
        <w:br/>
      </w:r>
      <w:r>
        <w:rPr>
          <w:rStyle w:val="VerbatimChar"/>
        </w:rPr>
        <w:t xml:space="preserve"> [46] "PhsRecov"     "MntRetn"      "MntRecov"     "HCWork21"     "HCWork22"    </w:t>
      </w:r>
      <w:r>
        <w:rPr/>
        <w:br/>
      </w:r>
      <w:r>
        <w:rPr>
          <w:rStyle w:val="VerbatimChar"/>
        </w:rPr>
        <w:t xml:space="preserve"> [51] "HCWork23"     "HCWork24"     "HCWork25"     "HCWork26"     "HCWork28"    </w:t>
      </w:r>
      <w:r>
        <w:rPr/>
        <w:br/>
      </w:r>
      <w:r>
        <w:rPr>
          <w:rStyle w:val="VerbatimChar"/>
        </w:rPr>
        <w:t xml:space="preserve"> [56] "HCWork29"     "HCWork213"    "HCWork214"    "HCWork215"    "HCWork27"    </w:t>
      </w:r>
      <w:r>
        <w:rPr/>
        <w:br/>
      </w:r>
      <w:r>
        <w:rPr>
          <w:rStyle w:val="VerbatimChar"/>
        </w:rPr>
        <w:t xml:space="preserve"> [61] "CMtUnmar1"    "CMtUnmar2"    "CMtUnmar3"    "CMtUnmar4"    "CMtUnmar5"   </w:t>
      </w:r>
      <w:r>
        <w:rPr/>
        <w:br/>
      </w:r>
      <w:r>
        <w:rPr>
          <w:rStyle w:val="VerbatimChar"/>
        </w:rPr>
        <w:t xml:space="preserve"> [66] "CMtUnmar6"    "CMtUnmar7"    "CMtUnmar8"    "CMtUnmar9"    "CMtUnmar10"  </w:t>
      </w:r>
      <w:r>
        <w:rPr/>
        <w:br/>
      </w:r>
      <w:r>
        <w:rPr>
          <w:rStyle w:val="VerbatimChar"/>
        </w:rPr>
        <w:t xml:space="preserve"> [71] "CMtmar1"      "CMtmar2"      "CMtmar3"      "CMtmar4"      "CMtmar5"     </w:t>
      </w:r>
      <w:r>
        <w:rPr/>
        <w:br/>
      </w:r>
      <w:r>
        <w:rPr>
          <w:rStyle w:val="VerbatimChar"/>
        </w:rPr>
        <w:t xml:space="preserve"> [76] "CMtmar6"      "CMtmar7"      "CMtmar8"      "CMtmar9"      "CMtmar10"    </w:t>
      </w:r>
      <w:r>
        <w:rPr/>
        <w:br/>
      </w:r>
      <w:r>
        <w:rPr>
          <w:rStyle w:val="VerbatimChar"/>
        </w:rPr>
        <w:t xml:space="preserve"> [81] "ChCoSupp"     "ChMIncM"      "ChMIncF"      "ChMCont"      "RBGaran2"    </w:t>
      </w:r>
      <w:r>
        <w:rPr/>
        <w:br/>
      </w:r>
      <w:r>
        <w:rPr>
          <w:rStyle w:val="VerbatimChar"/>
        </w:rPr>
        <w:t xml:space="preserve"> [86] "RBGGov"       "DigPCUn"      "DigPCctl"     "DigPCcon"     "DigPCrsk"    </w:t>
      </w:r>
      <w:r>
        <w:rPr/>
        <w:br/>
      </w:r>
      <w:r>
        <w:rPr>
          <w:rStyle w:val="VerbatimChar"/>
        </w:rPr>
        <w:t xml:space="preserve"> [91] "DigGVun"      "DigGVctl"     "DigGVcon"     "DigGVrsk"     "DigPro"      </w:t>
      </w:r>
      <w:r>
        <w:rPr/>
        <w:br/>
      </w:r>
      <w:r>
        <w:rPr>
          <w:rStyle w:val="VerbatimChar"/>
        </w:rPr>
        <w:t xml:space="preserve"> [96] "NHSSat"       "WkHmNow"      "WkHmJan"      "CovWkc"       "CovNoWkc"    </w:t>
      </w:r>
      <w:r>
        <w:rPr/>
        <w:br/>
      </w:r>
      <w:r>
        <w:rPr>
          <w:rStyle w:val="VerbatimChar"/>
        </w:rPr>
        <w:t xml:space="preserve">[101] "CovWkr1"      "CovWkr2"      "CovWkr3"      "CovWkr4"      "CovWkr5"     </w:t>
      </w:r>
      <w:r>
        <w:rPr/>
        <w:br/>
      </w:r>
      <w:r>
        <w:rPr>
          <w:rStyle w:val="VerbatimChar"/>
        </w:rPr>
        <w:t xml:space="preserve">[106] "CovWkr6"      "CovWk1"       "CovWk2"       "CovWk3"       "GovtWork"    </w:t>
      </w:r>
      <w:r>
        <w:rPr/>
        <w:br/>
      </w:r>
      <w:r>
        <w:rPr>
          <w:rStyle w:val="VerbatimChar"/>
        </w:rPr>
        <w:t xml:space="preserve">[111] "GovTrust"     "CLRTRUST"     "MPsTrust"     "LoseTch"      "VoteIntr"    </w:t>
      </w:r>
      <w:r>
        <w:rPr/>
        <w:br/>
      </w:r>
      <w:r>
        <w:rPr>
          <w:rStyle w:val="VerbatimChar"/>
        </w:rPr>
        <w:t xml:space="preserve">[116] "PtyNMat2"     "PolPart01"    "PolPart02"    "PolPart03"    "PolPart04"   </w:t>
      </w:r>
      <w:r>
        <w:rPr/>
        <w:br/>
      </w:r>
      <w:r>
        <w:rPr>
          <w:rStyle w:val="VerbatimChar"/>
        </w:rPr>
        <w:t xml:space="preserve">[121] "PolPart05"    "PolPart06"    "PolPart07"    "PolPart08"    "PolPart09"   </w:t>
      </w:r>
      <w:r>
        <w:rPr/>
        <w:br/>
      </w:r>
      <w:r>
        <w:rPr>
          <w:rStyle w:val="VerbatimChar"/>
        </w:rPr>
        <w:t xml:space="preserve">[126] "PolPart10"    "PolPart11"    "REFHANG"      "RefSyst"      "UnempJob"    </w:t>
      </w:r>
      <w:r>
        <w:rPr/>
        <w:br/>
      </w:r>
      <w:r>
        <w:rPr>
          <w:rStyle w:val="VerbatimChar"/>
        </w:rPr>
        <w:t xml:space="preserve">[131] "SocHelp"      "DoleFidl"     "WelfFeet"     "welfhelp"     "morewelf"    </w:t>
      </w:r>
      <w:r>
        <w:rPr/>
        <w:br/>
      </w:r>
      <w:r>
        <w:rPr>
          <w:rStyle w:val="VerbatimChar"/>
        </w:rPr>
        <w:t xml:space="preserve">[136] "damlives"     "proudwlf"     "Redistrb"     "BigBusnN"     "Wealth"      </w:t>
      </w:r>
      <w:r>
        <w:rPr/>
        <w:br/>
      </w:r>
      <w:r>
        <w:rPr>
          <w:rStyle w:val="VerbatimChar"/>
        </w:rPr>
        <w:t xml:space="preserve">[141] "RichLaw"      "Indust4"      "TradVals"     "StifSent"     "DeathApp"    </w:t>
      </w:r>
      <w:r>
        <w:rPr/>
        <w:br/>
      </w:r>
      <w:r>
        <w:rPr>
          <w:rStyle w:val="VerbatimChar"/>
        </w:rPr>
        <w:t xml:space="preserve">[146] "Obey"         "WrongLaw"     "Censor"       "NatIdGB"      "ChAttend"    </w:t>
      </w:r>
      <w:r>
        <w:rPr/>
        <w:br/>
      </w:r>
      <w:r>
        <w:rPr>
          <w:rStyle w:val="VerbatimChar"/>
        </w:rPr>
        <w:t xml:space="preserve">[151] "DisNew2"      "DisAct"       "HEdQual2"     "HhldEdu"      "EURefV2"     </w:t>
      </w:r>
      <w:r>
        <w:rPr/>
        <w:br/>
      </w:r>
      <w:r>
        <w:rPr>
          <w:rStyle w:val="VerbatimChar"/>
        </w:rPr>
        <w:t xml:space="preserve">[156] "EUVOTWHO"     "EURefb"       "Voted"        "Vote"         "Anybn3"      </w:t>
      </w:r>
      <w:r>
        <w:rPr/>
        <w:br/>
      </w:r>
      <w:r>
        <w:rPr>
          <w:rStyle w:val="VerbatimChar"/>
        </w:rPr>
        <w:t xml:space="preserve">[161] "HHincome"     "Maininc5"     "REarn"        "HIncDif4"     "RetExp"      </w:t>
      </w:r>
      <w:r>
        <w:rPr/>
        <w:br/>
      </w:r>
      <w:r>
        <w:rPr>
          <w:rStyle w:val="VerbatimChar"/>
        </w:rPr>
        <w:t xml:space="preserve">[166] "RetExpb"      "FutrWrk"      "PenKnow2"     "PenExp2"      "PenComp"     </w:t>
      </w:r>
      <w:r>
        <w:rPr/>
        <w:br/>
      </w:r>
      <w:r>
        <w:rPr>
          <w:rStyle w:val="VerbatimChar"/>
        </w:rPr>
        <w:t xml:space="preserve">[171] "PenIntr"      "INFORET3"     "WkPKnw"       "WKPSav"       "WkPSpn"      </w:t>
      </w:r>
      <w:r>
        <w:rPr/>
        <w:br/>
      </w:r>
      <w:r>
        <w:rPr>
          <w:rStyle w:val="VerbatimChar"/>
        </w:rPr>
        <w:t xml:space="preserve">[176] "WPSvUs"       "WPSvWw"       "WPSvEas"      "PrPKnw"       "PrPSav"      </w:t>
      </w:r>
      <w:r>
        <w:rPr/>
        <w:br/>
      </w:r>
      <w:r>
        <w:rPr>
          <w:rStyle w:val="VerbatimChar"/>
        </w:rPr>
        <w:t xml:space="preserve">[181] "PrPSpn"       "PrPSvUs"      "PrPSvWW"      "PrPSvEas"     "NCOutcome"   </w:t>
      </w:r>
      <w:r>
        <w:rPr/>
        <w:br/>
      </w:r>
      <w:r>
        <w:rPr>
          <w:rStyle w:val="VerbatimChar"/>
        </w:rPr>
        <w:t xml:space="preserve">[186] "Ragecat"      "Ragecat20"    "DisActDV"     "leftrigh"     "libauth"     </w:t>
      </w:r>
      <w:r>
        <w:rPr/>
        <w:br/>
      </w:r>
      <w:r>
        <w:rPr>
          <w:rStyle w:val="VerbatimChar"/>
        </w:rPr>
        <w:t xml:space="preserve">[191] "welfare2"     "libauth2"     "leftrig2"     "welfgrp"      "REconAct20"  </w:t>
      </w:r>
      <w:r>
        <w:rPr/>
        <w:br/>
      </w:r>
      <w:r>
        <w:rPr>
          <w:rStyle w:val="VerbatimChar"/>
        </w:rPr>
        <w:t xml:space="preserve">[196] "REconSum20"   "RaceOri4"     "LegMarStE"    "HhlAdGpd"     "HhlChlGpd"   </w:t>
      </w:r>
      <w:r>
        <w:rPr/>
        <w:br/>
      </w:r>
      <w:r>
        <w:rPr>
          <w:rStyle w:val="VerbatimChar"/>
        </w:rPr>
        <w:t xml:space="preserve">[201] "BestNatU2"    "RetirAg3"     "ReligSum20"   "RlFamSum20"   "EmplStatDV"  </w:t>
      </w:r>
      <w:r>
        <w:rPr/>
        <w:br/>
      </w:r>
      <w:r>
        <w:rPr>
          <w:rStyle w:val="VerbatimChar"/>
        </w:rPr>
        <w:t>[206] "RClassGP"     "serialh"      "GOR"          "gor2"         "BSA20_wt_new"</w:t>
      </w:r>
    </w:p>
    <w:p>
      <w:pPr>
        <w:pStyle w:val="SourceCode"/>
        <w:rPr/>
      </w:pPr>
      <w:ins w:id="27" w:author="Unknown Author" w:date="2024-04-05T13:44:38Z">
        <w:r>
          <w:rPr>
            <w:rStyle w:val="DocumentationTok"/>
          </w:rPr>
          <w:t>### Displays the first five</w:t>
        </w:r>
      </w:ins>
      <w:ins w:id="28" w:author="Unknown Author" w:date="2024-04-05T13:44:38Z">
        <w:r>
          <w:rPr/>
          <w:br/>
        </w:r>
      </w:ins>
      <w:ins w:id="29" w:author="Unknown Author" w:date="2024-04-05T13:44:38Z">
        <w:r>
          <w:rPr>
            <w:rStyle w:val="DocumentationTok"/>
          </w:rPr>
          <w:t>### lines of a data frame</w:t>
        </w:r>
      </w:ins>
      <w:ins w:id="30" w:author="Unknown Author" w:date="2024-04-05T13:44:38Z">
        <w:r>
          <w:rPr/>
          <w:br/>
        </w:r>
      </w:ins>
      <w:del w:id="31" w:author="Unknown Author" w:date="2024-04-05T13:44:38Z">
        <w:r>
          <w:rPr>
            <w:rStyle w:val="NormalTok"/>
          </w:rPr>
          <w:delText xml:space="preserve">             </w:delText>
        </w:r>
      </w:del>
      <w:r>
        <w:rPr>
          <w:rStyle w:val="DocumentationTok"/>
        </w:rPr>
        <w:t xml:space="preserve">### </w:t>
      </w:r>
      <w:ins w:id="32" w:author="Unknown Author" w:date="2024-04-05T13:44:38Z">
        <w:r>
          <w:rPr>
            <w:rStyle w:val="DocumentationTok"/>
          </w:rPr>
          <w:t>Beware, the output might be lengthy!</w:t>
        </w:r>
      </w:ins>
      <w:del w:id="33" w:author="Unknown Author" w:date="2024-04-05T13:44:38Z">
        <w:r>
          <w:rPr>
            <w:rStyle w:val="DocumentationTok"/>
          </w:rPr>
          <w:delText>order in the dataset</w:delText>
        </w:r>
      </w:del>
      <w:r>
        <w:rPr/>
        <w:br/>
      </w:r>
      <w:r>
        <w:rPr>
          <w:rStyle w:val="FunctionTok"/>
        </w:rPr>
        <w:t>head</w:t>
      </w:r>
      <w:r>
        <w:rPr>
          <w:rStyle w:val="NormalTok"/>
        </w:rPr>
        <w:t>(</w:t>
      </w:r>
      <w:r>
        <w:rPr>
          <w:rStyle w:val="FunctionTok"/>
        </w:rPr>
        <w:t>data.frame</w:t>
      </w:r>
      <w:r>
        <w:rPr>
          <w:rStyle w:val="NormalTok"/>
        </w:rPr>
        <w:t xml:space="preserve">(bsa20)) </w:t>
      </w:r>
      <w:del w:id="34" w:author="Unknown Author" w:date="2024-04-05T13:44:38Z">
        <w:r>
          <w:rPr>
            <w:rStyle w:val="DocumentationTok"/>
          </w:rPr>
          <w:delText>### Displays the first five</w:delText>
        </w:r>
      </w:del>
      <w:r>
        <w:rPr>
          <w:rStyle w:val="NormalTok"/>
        </w:rPr>
        <w:t xml:space="preserve"> </w:t>
      </w:r>
    </w:p>
    <w:p>
      <w:pPr>
        <w:pStyle w:val="SourceCode"/>
        <w:rPr/>
      </w:pPr>
      <w:r>
        <w:rPr>
          <w:rStyle w:val="VerbatimChar"/>
        </w:rPr>
        <w:t xml:space="preserve">     </w:t>
      </w:r>
      <w:r>
        <w:rPr>
          <w:rStyle w:val="VerbatimChar"/>
        </w:rPr>
        <w:t>serial QnrVersion RespSx2cat RespAgeE MarStat6 REconFW01 REconFW02</w:t>
      </w:r>
      <w:r>
        <w:rPr/>
        <w:br/>
      </w:r>
      <w:r>
        <w:rPr>
          <w:rStyle w:val="VerbatimChar"/>
        </w:rPr>
        <w:t>1 3.211e+09          1          2       70        5         0         0</w:t>
      </w:r>
      <w:r>
        <w:rPr/>
        <w:br/>
      </w:r>
      <w:r>
        <w:rPr>
          <w:rStyle w:val="VerbatimChar"/>
        </w:rPr>
        <w:t>2 3.211e+09          1          2       66        1         0         0</w:t>
      </w:r>
      <w:r>
        <w:rPr/>
        <w:br/>
      </w:r>
      <w:r>
        <w:rPr>
          <w:rStyle w:val="VerbatimChar"/>
        </w:rPr>
        <w:t>3 3.211e+09          1          1       64        1         0         0</w:t>
      </w:r>
      <w:r>
        <w:rPr/>
        <w:br/>
      </w:r>
      <w:r>
        <w:rPr>
          <w:rStyle w:val="VerbatimChar"/>
        </w:rPr>
        <w:t>4 3.211e+09          1          2       43        1         0         0</w:t>
      </w:r>
      <w:r>
        <w:rPr/>
        <w:br/>
      </w:r>
      <w:r>
        <w:rPr>
          <w:rStyle w:val="VerbatimChar"/>
        </w:rPr>
        <w:t>5 3.211e+09          1          1       38        1         0         0</w:t>
      </w:r>
      <w:r>
        <w:rPr/>
        <w:br/>
      </w:r>
      <w:r>
        <w:rPr>
          <w:rStyle w:val="VerbatimChar"/>
        </w:rPr>
        <w:t>6 3.211e+09          1          2       77        1         0         0</w:t>
      </w:r>
      <w:r>
        <w:rPr/>
        <w:br/>
      </w:r>
      <w:r>
        <w:rPr>
          <w:rStyle w:val="VerbatimChar"/>
        </w:rPr>
        <w:t xml:space="preserve">  REconFW03 REconFW04 REconFW05 REconFW06 REconFW07 REconFW08 REconFW09</w:t>
      </w:r>
      <w:r>
        <w:rPr/>
        <w:br/>
      </w:r>
      <w:r>
        <w:rPr>
          <w:rStyle w:val="VerbatimChar"/>
        </w:rPr>
        <w:t>1         0         0         0         0         0         0         1</w:t>
      </w:r>
      <w:r>
        <w:rPr/>
        <w:br/>
      </w:r>
      <w:r>
        <w:rPr>
          <w:rStyle w:val="VerbatimChar"/>
        </w:rPr>
        <w:t>2         0         0         0         0         0         0         1</w:t>
      </w:r>
      <w:r>
        <w:rPr/>
        <w:br/>
      </w:r>
      <w:r>
        <w:rPr>
          <w:rStyle w:val="VerbatimChar"/>
        </w:rPr>
        <w:t>3         0         0         0         0         0         0         1</w:t>
      </w:r>
      <w:r>
        <w:rPr/>
        <w:br/>
      </w:r>
      <w:r>
        <w:rPr>
          <w:rStyle w:val="VerbatimChar"/>
        </w:rPr>
        <w:t>4         1         0         0         0         0         0         0</w:t>
      </w:r>
      <w:r>
        <w:rPr/>
        <w:br/>
      </w:r>
      <w:r>
        <w:rPr>
          <w:rStyle w:val="VerbatimChar"/>
        </w:rPr>
        <w:t>5         1         0         0         0         0         0         0</w:t>
      </w:r>
      <w:r>
        <w:rPr/>
        <w:br/>
      </w:r>
      <w:r>
        <w:rPr>
          <w:rStyle w:val="VerbatimChar"/>
        </w:rPr>
        <w:t>6         0         0         0         0         0         0         1</w:t>
      </w:r>
      <w:r>
        <w:rPr/>
        <w:br/>
      </w:r>
      <w:r>
        <w:rPr>
          <w:rStyle w:val="VerbatimChar"/>
        </w:rPr>
        <w:t xml:space="preserve">  REconFW10 REconFW11 EMPSTAT Employ Superv EmpOCC TenureE SupParty ClosePty</w:t>
      </w:r>
      <w:r>
        <w:rPr/>
        <w:br/>
      </w:r>
      <w:r>
        <w:rPr>
          <w:rStyle w:val="VerbatimChar"/>
        </w:rPr>
        <w:t>1         0         0       1      2      1      3      10        1       NA</w:t>
      </w:r>
      <w:r>
        <w:rPr/>
        <w:br/>
      </w:r>
      <w:r>
        <w:rPr>
          <w:rStyle w:val="VerbatimChar"/>
        </w:rPr>
        <w:t>2         0         0       1      2      1      1       1        1       NA</w:t>
      </w:r>
      <w:r>
        <w:rPr/>
        <w:br/>
      </w:r>
      <w:r>
        <w:rPr>
          <w:rStyle w:val="VerbatimChar"/>
        </w:rPr>
        <w:t>3         0         0       1      1      2      1       1        1       NA</w:t>
      </w:r>
      <w:r>
        <w:rPr/>
        <w:br/>
      </w:r>
      <w:r>
        <w:rPr>
          <w:rStyle w:val="VerbatimChar"/>
        </w:rPr>
        <w:t>4         0         0       1      3      1      3       1        2        2</w:t>
      </w:r>
      <w:r>
        <w:rPr/>
        <w:br/>
      </w:r>
      <w:r>
        <w:rPr>
          <w:rStyle w:val="VerbatimChar"/>
        </w:rPr>
        <w:t>5         0         0       1      3      2      2       1        2        2</w:t>
      </w:r>
      <w:r>
        <w:rPr/>
        <w:br/>
      </w:r>
      <w:r>
        <w:rPr>
          <w:rStyle w:val="VerbatimChar"/>
        </w:rPr>
        <w:t>6         0         0       3     NA     NA      1       9        1       NA</w:t>
      </w:r>
      <w:r>
        <w:rPr/>
        <w:br/>
      </w:r>
      <w:r>
        <w:rPr>
          <w:rStyle w:val="VerbatimChar"/>
        </w:rPr>
        <w:t xml:space="preserve">  PARTYFW Idstrng RemLea RemLeaCl RemLeaSt Politics ConLabDf VoteDuty SocTrust</w:t>
      </w:r>
      <w:r>
        <w:rPr/>
        <w:br/>
      </w:r>
      <w:r>
        <w:rPr>
          <w:rStyle w:val="VerbatimChar"/>
        </w:rPr>
        <w:t>1       1       2     NA       NA       NA        2       NA       NA        1</w:t>
      </w:r>
      <w:r>
        <w:rPr/>
        <w:br/>
      </w:r>
      <w:r>
        <w:rPr>
          <w:rStyle w:val="VerbatimChar"/>
        </w:rPr>
        <w:t>2       2       3     NA       NA       NA        3       NA       NA        1</w:t>
      </w:r>
      <w:r>
        <w:rPr/>
        <w:br/>
      </w:r>
      <w:r>
        <w:rPr>
          <w:rStyle w:val="VerbatimChar"/>
        </w:rPr>
        <w:t>3       2       3     NA       NA       NA        3       NA       NA        1</w:t>
      </w:r>
      <w:r>
        <w:rPr/>
        <w:br/>
      </w:r>
      <w:r>
        <w:rPr>
          <w:rStyle w:val="VerbatimChar"/>
        </w:rPr>
        <w:t>4       2       3     NA       NA       NA        2       NA       NA        2</w:t>
      </w:r>
      <w:r>
        <w:rPr/>
        <w:br/>
      </w:r>
      <w:r>
        <w:rPr>
          <w:rStyle w:val="VerbatimChar"/>
        </w:rPr>
        <w:t>5       1       3     NA       NA       NA        3       NA       NA        2</w:t>
      </w:r>
      <w:r>
        <w:rPr/>
        <w:br/>
      </w:r>
      <w:r>
        <w:rPr>
          <w:rStyle w:val="VerbatimChar"/>
        </w:rPr>
        <w:t>6       1       2     NA       NA       NA        2       NA       NA        2</w:t>
      </w:r>
      <w:r>
        <w:rPr/>
        <w:br/>
      </w:r>
      <w:r>
        <w:rPr>
          <w:rStyle w:val="VerbatimChar"/>
        </w:rPr>
        <w:t xml:space="preserve">  EngParl ScotPar2 ECPolicy2 Spend1 Spend2 SocBen1 SOCBEN2 DOLE TAXSPEND WkMent</w:t>
      </w:r>
      <w:r>
        <w:rPr/>
        <w:br/>
      </w:r>
      <w:r>
        <w:rPr>
          <w:rStyle w:val="VerbatimChar"/>
        </w:rPr>
        <w:t>1      NA       NA        NA      2      1       1       2    1        2      1</w:t>
      </w:r>
      <w:r>
        <w:rPr/>
        <w:br/>
      </w:r>
      <w:r>
        <w:rPr>
          <w:rStyle w:val="VerbatimChar"/>
        </w:rPr>
        <w:t>2      NA       NA        NA      1      3       2       5    1        2      2</w:t>
      </w:r>
      <w:r>
        <w:rPr/>
        <w:br/>
      </w:r>
      <w:r>
        <w:rPr>
          <w:rStyle w:val="VerbatimChar"/>
        </w:rPr>
        <w:t>3      NA       NA        NA      3      1       2       3    1        2      2</w:t>
      </w:r>
      <w:r>
        <w:rPr/>
        <w:br/>
      </w:r>
      <w:r>
        <w:rPr>
          <w:rStyle w:val="VerbatimChar"/>
        </w:rPr>
        <w:t>4      NA       NA        NA      7      3       1       2    2        2      2</w:t>
      </w:r>
      <w:r>
        <w:rPr/>
        <w:br/>
      </w:r>
      <w:r>
        <w:rPr>
          <w:rStyle w:val="VerbatimChar"/>
        </w:rPr>
        <w:t>5      NA       NA        NA      7      3       2       4    2        2      1</w:t>
      </w:r>
      <w:r>
        <w:rPr/>
        <w:br/>
      </w:r>
      <w:r>
        <w:rPr>
          <w:rStyle w:val="VerbatimChar"/>
        </w:rPr>
        <w:t>6      NA       NA        NA     98     NA       1       4    2        3      2</w:t>
      </w:r>
      <w:r>
        <w:rPr/>
        <w:br/>
      </w:r>
      <w:r>
        <w:rPr>
          <w:rStyle w:val="VerbatimChar"/>
        </w:rPr>
        <w:t xml:space="preserve">  WkPhys HProbRsp PhsRetn PhsRecov MntRetn MntRecov HCWork21 HCWork22 HCWork23</w:t>
      </w:r>
      <w:r>
        <w:rPr/>
        <w:br/>
      </w:r>
      <w:r>
        <w:rPr>
          <w:rStyle w:val="VerbatimChar"/>
        </w:rPr>
        <w:t>1      1        1       1        2       1        2        1        1        1</w:t>
      </w:r>
      <w:r>
        <w:rPr/>
        <w:br/>
      </w:r>
      <w:r>
        <w:rPr>
          <w:rStyle w:val="VerbatimChar"/>
        </w:rPr>
        <w:t>2      2        1       1        3       1        2        1        0        1</w:t>
      </w:r>
      <w:r>
        <w:rPr/>
        <w:br/>
      </w:r>
      <w:r>
        <w:rPr>
          <w:rStyle w:val="VerbatimChar"/>
        </w:rPr>
        <w:t>3      2        1       1        2       1        2        1        1        1</w:t>
      </w:r>
      <w:r>
        <w:rPr/>
        <w:br/>
      </w:r>
      <w:r>
        <w:rPr>
          <w:rStyle w:val="VerbatimChar"/>
        </w:rPr>
        <w:t>4      2        2       2        3       1        2        1        1        1</w:t>
      </w:r>
      <w:r>
        <w:rPr/>
        <w:br/>
      </w:r>
      <w:r>
        <w:rPr>
          <w:rStyle w:val="VerbatimChar"/>
        </w:rPr>
        <w:t>5      1        1       1        2       1        2        1        1        1</w:t>
      </w:r>
      <w:r>
        <w:rPr/>
        <w:br/>
      </w:r>
      <w:r>
        <w:rPr>
          <w:rStyle w:val="VerbatimChar"/>
        </w:rPr>
        <w:t>6      2        2       2        2       2        2        1        0        1</w:t>
      </w:r>
      <w:r>
        <w:rPr/>
        <w:br/>
      </w:r>
      <w:r>
        <w:rPr>
          <w:rStyle w:val="VerbatimChar"/>
        </w:rPr>
        <w:t xml:space="preserve">  HCWork24 HCWork25 HCWork26 HCWork28 HCWork29 HCWork213 HCWork214 HCWork215</w:t>
      </w:r>
      <w:r>
        <w:rPr/>
        <w:br/>
      </w:r>
      <w:r>
        <w:rPr>
          <w:rStyle w:val="VerbatimChar"/>
        </w:rPr>
        <w:t>1        1        1        1        0        0         0         0         0</w:t>
      </w:r>
      <w:r>
        <w:rPr/>
        <w:br/>
      </w:r>
      <w:r>
        <w:rPr>
          <w:rStyle w:val="VerbatimChar"/>
        </w:rPr>
        <w:t>2        1        1        1        0        0         0         0         0</w:t>
      </w:r>
      <w:r>
        <w:rPr/>
        <w:br/>
      </w:r>
      <w:r>
        <w:rPr>
          <w:rStyle w:val="VerbatimChar"/>
        </w:rPr>
        <w:t>3        1        1        1        0        0         0         0         0</w:t>
      </w:r>
      <w:r>
        <w:rPr/>
        <w:br/>
      </w:r>
      <w:r>
        <w:rPr>
          <w:rStyle w:val="VerbatimChar"/>
        </w:rPr>
        <w:t>4        1        1        1        0        0         0         0         0</w:t>
      </w:r>
      <w:r>
        <w:rPr/>
        <w:br/>
      </w:r>
      <w:r>
        <w:rPr>
          <w:rStyle w:val="VerbatimChar"/>
        </w:rPr>
        <w:t>5        1        1        1        0        0         0         0         0</w:t>
      </w:r>
      <w:r>
        <w:rPr/>
        <w:br/>
      </w:r>
      <w:r>
        <w:rPr>
          <w:rStyle w:val="VerbatimChar"/>
        </w:rPr>
        <w:t>6        1        1        0        0        0         0         0         0</w:t>
      </w:r>
      <w:r>
        <w:rPr/>
        <w:br/>
      </w:r>
      <w:r>
        <w:rPr>
          <w:rStyle w:val="VerbatimChar"/>
        </w:rPr>
        <w:t xml:space="preserve">  HCWork27 CMtUnmar1 CMtUnmar2 CMtUnmar3 CMtUnmar4 CMtUnmar5 CMtUnmar6</w:t>
      </w:r>
      <w:r>
        <w:rPr/>
        <w:br/>
      </w:r>
      <w:r>
        <w:rPr>
          <w:rStyle w:val="VerbatimChar"/>
        </w:rPr>
        <w:t>1        0         1         2         2         1         1         1</w:t>
      </w:r>
      <w:r>
        <w:rPr/>
        <w:br/>
      </w:r>
      <w:r>
        <w:rPr>
          <w:rStyle w:val="VerbatimChar"/>
        </w:rPr>
        <w:t>2        0         1         1         1         3         3         1</w:t>
      </w:r>
      <w:r>
        <w:rPr/>
        <w:br/>
      </w:r>
      <w:r>
        <w:rPr>
          <w:rStyle w:val="VerbatimChar"/>
        </w:rPr>
        <w:t>3        0         1         1         1         3         3         1</w:t>
      </w:r>
      <w:r>
        <w:rPr/>
        <w:br/>
      </w:r>
      <w:r>
        <w:rPr>
          <w:rStyle w:val="VerbatimChar"/>
        </w:rPr>
        <w:t>4        0        NA        NA        NA        NA        NA        NA</w:t>
      </w:r>
      <w:r>
        <w:rPr/>
        <w:br/>
      </w:r>
      <w:r>
        <w:rPr>
          <w:rStyle w:val="VerbatimChar"/>
        </w:rPr>
        <w:t>5        0        NA        NA        NA        NA        NA        NA</w:t>
      </w:r>
      <w:r>
        <w:rPr/>
        <w:br/>
      </w:r>
      <w:r>
        <w:rPr>
          <w:rStyle w:val="VerbatimChar"/>
        </w:rPr>
        <w:t>6        0         1         1         1         3         1         8</w:t>
      </w:r>
      <w:r>
        <w:rPr/>
        <w:br/>
      </w:r>
      <w:r>
        <w:rPr>
          <w:rStyle w:val="VerbatimChar"/>
        </w:rPr>
        <w:t xml:space="preserve">  CMtUnmar7 CMtUnmar8 CMtUnmar9 CMtUnmar10 CMtmar1 CMtmar2 CMtmar3 CMtmar4</w:t>
      </w:r>
      <w:r>
        <w:rPr/>
        <w:br/>
      </w:r>
      <w:r>
        <w:rPr>
          <w:rStyle w:val="VerbatimChar"/>
        </w:rPr>
        <w:t>1         1         2         1          1      NA      NA      NA      NA</w:t>
      </w:r>
      <w:r>
        <w:rPr/>
        <w:br/>
      </w:r>
      <w:r>
        <w:rPr>
          <w:rStyle w:val="VerbatimChar"/>
        </w:rPr>
        <w:t>2         1         1         3          1      NA      NA      NA      NA</w:t>
      </w:r>
      <w:r>
        <w:rPr/>
        <w:br/>
      </w:r>
      <w:r>
        <w:rPr>
          <w:rStyle w:val="VerbatimChar"/>
        </w:rPr>
        <w:t>3         1         1         3          3      NA      NA      NA      NA</w:t>
      </w:r>
      <w:r>
        <w:rPr/>
        <w:br/>
      </w:r>
      <w:r>
        <w:rPr>
          <w:rStyle w:val="VerbatimChar"/>
        </w:rPr>
        <w:t>4        NA        NA        NA         NA       1       1       2       1</w:t>
      </w:r>
      <w:r>
        <w:rPr/>
        <w:br/>
      </w:r>
      <w:r>
        <w:rPr>
          <w:rStyle w:val="VerbatimChar"/>
        </w:rPr>
        <w:t>5        NA        NA        NA         NA       1       1       1       1</w:t>
      </w:r>
      <w:r>
        <w:rPr/>
        <w:br/>
      </w:r>
      <w:r>
        <w:rPr>
          <w:rStyle w:val="VerbatimChar"/>
        </w:rPr>
        <w:t>6         1         1         3          1      NA      NA      NA      NA</w:t>
      </w:r>
      <w:r>
        <w:rPr/>
        <w:br/>
      </w:r>
      <w:r>
        <w:rPr>
          <w:rStyle w:val="VerbatimChar"/>
        </w:rPr>
        <w:t xml:space="preserve">  CMtmar5 CMtmar6 CMtmar7 CMtmar8 CMtmar9 CMtmar10 ChCoSupp ChMIncM ChMIncF</w:t>
      </w:r>
      <w:r>
        <w:rPr/>
        <w:br/>
      </w:r>
      <w:r>
        <w:rPr>
          <w:rStyle w:val="VerbatimChar"/>
        </w:rPr>
        <w:t>1      NA      NA      NA      NA      NA       NA        3       1      NA</w:t>
      </w:r>
      <w:r>
        <w:rPr/>
        <w:br/>
      </w:r>
      <w:r>
        <w:rPr>
          <w:rStyle w:val="VerbatimChar"/>
        </w:rPr>
        <w:t>2      NA      NA      NA      NA      NA       NA        3       2      NA</w:t>
      </w:r>
      <w:r>
        <w:rPr/>
        <w:br/>
      </w:r>
      <w:r>
        <w:rPr>
          <w:rStyle w:val="VerbatimChar"/>
        </w:rPr>
        <w:t>3      NA      NA      NA      NA      NA       NA        2       2      NA</w:t>
      </w:r>
      <w:r>
        <w:rPr/>
        <w:br/>
      </w:r>
      <w:r>
        <w:rPr>
          <w:rStyle w:val="VerbatimChar"/>
        </w:rPr>
        <w:t>4       1       1       1       2       1        1       NA      NA       1</w:t>
      </w:r>
      <w:r>
        <w:rPr/>
        <w:br/>
      </w:r>
      <w:r>
        <w:rPr>
          <w:rStyle w:val="VerbatimChar"/>
        </w:rPr>
        <w:t>5       1       1       1       2       1        1       NA      NA       1</w:t>
      </w:r>
      <w:r>
        <w:rPr/>
        <w:br/>
      </w:r>
      <w:r>
        <w:rPr>
          <w:rStyle w:val="VerbatimChar"/>
        </w:rPr>
        <w:t>6      NA      NA      NA      NA      NA       NA        3       8      NA</w:t>
      </w:r>
      <w:r>
        <w:rPr/>
        <w:br/>
      </w:r>
      <w:r>
        <w:rPr>
          <w:rStyle w:val="VerbatimChar"/>
        </w:rPr>
        <w:t xml:space="preserve">  ChMCont RBGaran2 RBGGov DigPCUn DigPCctl DigPCcon DigPCrsk DigGVun DigGVctl</w:t>
      </w:r>
      <w:r>
        <w:rPr/>
        <w:br/>
      </w:r>
      <w:r>
        <w:rPr>
          <w:rStyle w:val="VerbatimChar"/>
        </w:rPr>
        <w:t>1       1        2     NA       2        2        2        1      NA       NA</w:t>
      </w:r>
      <w:r>
        <w:rPr/>
        <w:br/>
      </w:r>
      <w:r>
        <w:rPr>
          <w:rStyle w:val="VerbatimChar"/>
        </w:rPr>
        <w:t>2       4        2     NA       2        3        3        1      NA       NA</w:t>
      </w:r>
      <w:r>
        <w:rPr/>
        <w:br/>
      </w:r>
      <w:r>
        <w:rPr>
          <w:rStyle w:val="VerbatimChar"/>
        </w:rPr>
        <w:t>3       2        3     NA       3        3        3        8      NA       NA</w:t>
      </w:r>
      <w:r>
        <w:rPr/>
        <w:br/>
      </w:r>
      <w:r>
        <w:rPr>
          <w:rStyle w:val="VerbatimChar"/>
        </w:rPr>
        <w:t>4      NA       NA     NA      NA       NA       NA       NA       1        2</w:t>
      </w:r>
      <w:r>
        <w:rPr/>
        <w:br/>
      </w:r>
      <w:r>
        <w:rPr>
          <w:rStyle w:val="VerbatimChar"/>
        </w:rPr>
        <w:t>5      NA       NA     NA      NA       NA       NA       NA       3        3</w:t>
      </w:r>
      <w:r>
        <w:rPr/>
        <w:br/>
      </w:r>
      <w:r>
        <w:rPr>
          <w:rStyle w:val="VerbatimChar"/>
        </w:rPr>
        <w:t>6       1        1      1       1        3        1        2      NA       NA</w:t>
      </w:r>
      <w:r>
        <w:rPr/>
        <w:br/>
      </w:r>
      <w:r>
        <w:rPr>
          <w:rStyle w:val="VerbatimChar"/>
        </w:rPr>
        <w:t xml:space="preserve">  DigGVcon DigGVrsk DigPro NHSSat WkHmNow WkHmJan CovWkc CovNoWkc CovWkr1</w:t>
      </w:r>
      <w:r>
        <w:rPr/>
        <w:br/>
      </w:r>
      <w:r>
        <w:rPr>
          <w:rStyle w:val="VerbatimChar"/>
        </w:rPr>
        <w:t>1       NA       NA      2      3      NA      NA     NA       NA      NA</w:t>
      </w:r>
      <w:r>
        <w:rPr/>
        <w:br/>
      </w:r>
      <w:r>
        <w:rPr>
          <w:rStyle w:val="VerbatimChar"/>
        </w:rPr>
        <w:t>2       NA       NA      2      2      NA      NA     NA       NA      NA</w:t>
      </w:r>
      <w:r>
        <w:rPr/>
        <w:br/>
      </w:r>
      <w:r>
        <w:rPr>
          <w:rStyle w:val="VerbatimChar"/>
        </w:rPr>
        <w:t>3       NA       NA      2      3      NA      NA     NA       NA      NA</w:t>
      </w:r>
      <w:r>
        <w:rPr/>
        <w:br/>
      </w:r>
      <w:r>
        <w:rPr>
          <w:rStyle w:val="VerbatimChar"/>
        </w:rPr>
        <w:t>4        4        1      2      2       1       2     NA        1       0</w:t>
      </w:r>
      <w:r>
        <w:rPr/>
        <w:br/>
      </w:r>
      <w:r>
        <w:rPr>
          <w:rStyle w:val="VerbatimChar"/>
        </w:rPr>
        <w:t>5        3        8      1      2       3       3      1       NA       0</w:t>
      </w:r>
      <w:r>
        <w:rPr/>
        <w:br/>
      </w:r>
      <w:r>
        <w:rPr>
          <w:rStyle w:val="VerbatimChar"/>
        </w:rPr>
        <w:t>6       NA       NA      2      2      NA      NA     NA       NA      NA</w:t>
      </w:r>
      <w:r>
        <w:rPr/>
        <w:br/>
      </w:r>
      <w:r>
        <w:rPr>
          <w:rStyle w:val="VerbatimChar"/>
        </w:rPr>
        <w:t xml:space="preserve">  CovWkr2 CovWkr3 CovWkr4 CovWkr5 CovWkr6 CovWk1 CovWk2 CovWk3 GovtWork</w:t>
      </w:r>
      <w:r>
        <w:rPr/>
        <w:br/>
      </w:r>
      <w:r>
        <w:rPr>
          <w:rStyle w:val="VerbatimChar"/>
        </w:rPr>
        <w:t>1      NA      NA      NA      NA      NA     NA     NA     NA       NA</w:t>
      </w:r>
      <w:r>
        <w:rPr/>
        <w:br/>
      </w:r>
      <w:r>
        <w:rPr>
          <w:rStyle w:val="VerbatimChar"/>
        </w:rPr>
        <w:t>2      NA      NA      NA      NA      NA     NA     NA     NA       NA</w:t>
      </w:r>
      <w:r>
        <w:rPr/>
        <w:br/>
      </w:r>
      <w:r>
        <w:rPr>
          <w:rStyle w:val="VerbatimChar"/>
        </w:rPr>
        <w:t>3      NA      NA      NA      NA      NA     NA     NA     NA       NA</w:t>
      </w:r>
      <w:r>
        <w:rPr/>
        <w:br/>
      </w:r>
      <w:r>
        <w:rPr>
          <w:rStyle w:val="VerbatimChar"/>
        </w:rPr>
        <w:t>4       0       0       0       1       0      5      5      5       NA</w:t>
      </w:r>
      <w:r>
        <w:rPr/>
        <w:br/>
      </w:r>
      <w:r>
        <w:rPr>
          <w:rStyle w:val="VerbatimChar"/>
        </w:rPr>
        <w:t>5       0       0       0       0       1      3      3      3       NA</w:t>
      </w:r>
      <w:r>
        <w:rPr/>
        <w:br/>
      </w:r>
      <w:r>
        <w:rPr>
          <w:rStyle w:val="VerbatimChar"/>
        </w:rPr>
        <w:t>6      NA      NA      NA      NA      NA     NA     NA     NA       NA</w:t>
      </w:r>
      <w:r>
        <w:rPr/>
        <w:br/>
      </w:r>
      <w:r>
        <w:rPr>
          <w:rStyle w:val="VerbatimChar"/>
        </w:rPr>
        <w:t xml:space="preserve">  GovTrust CLRTRUST MPsTrust LoseTch VoteIntr PtyNMat2 PolPart01 PolPart02</w:t>
      </w:r>
      <w:r>
        <w:rPr/>
        <w:br/>
      </w:r>
      <w:r>
        <w:rPr>
          <w:rStyle w:val="VerbatimChar"/>
        </w:rPr>
        <w:t>1       NA       NA       NA      NA       NA       NA        NA        NA</w:t>
      </w:r>
      <w:r>
        <w:rPr/>
        <w:br/>
      </w:r>
      <w:r>
        <w:rPr>
          <w:rStyle w:val="VerbatimChar"/>
        </w:rPr>
        <w:t>2       NA       NA       NA      NA       NA       NA        NA        NA</w:t>
      </w:r>
      <w:r>
        <w:rPr/>
        <w:br/>
      </w:r>
      <w:r>
        <w:rPr>
          <w:rStyle w:val="VerbatimChar"/>
        </w:rPr>
        <w:t>3       NA       NA       NA      NA       NA       NA        NA        NA</w:t>
      </w:r>
      <w:r>
        <w:rPr/>
        <w:br/>
      </w:r>
      <w:r>
        <w:rPr>
          <w:rStyle w:val="VerbatimChar"/>
        </w:rPr>
        <w:t>4       NA       NA       NA      NA       NA       NA        NA        NA</w:t>
      </w:r>
      <w:r>
        <w:rPr/>
        <w:br/>
      </w:r>
      <w:r>
        <w:rPr>
          <w:rStyle w:val="VerbatimChar"/>
        </w:rPr>
        <w:t>5       NA       NA       NA      NA       NA       NA        NA        NA</w:t>
      </w:r>
      <w:r>
        <w:rPr/>
        <w:br/>
      </w:r>
      <w:r>
        <w:rPr>
          <w:rStyle w:val="VerbatimChar"/>
        </w:rPr>
        <w:t>6       NA       NA       NA      NA       NA       NA        NA        NA</w:t>
      </w:r>
      <w:r>
        <w:rPr/>
        <w:br/>
      </w:r>
      <w:r>
        <w:rPr>
          <w:rStyle w:val="VerbatimChar"/>
        </w:rPr>
        <w:t xml:space="preserve">  PolPart03 PolPart04 PolPart05 PolPart06 PolPart07 PolPart08 PolPart09</w:t>
      </w:r>
      <w:r>
        <w:rPr/>
        <w:br/>
      </w:r>
      <w:r>
        <w:rPr>
          <w:rStyle w:val="VerbatimChar"/>
        </w:rPr>
        <w:t>1        NA        NA        NA        NA        NA        NA        NA</w:t>
      </w:r>
      <w:r>
        <w:rPr/>
        <w:br/>
      </w:r>
      <w:r>
        <w:rPr>
          <w:rStyle w:val="VerbatimChar"/>
        </w:rPr>
        <w:t>2        NA        NA        NA        NA        NA        NA        NA</w:t>
      </w:r>
      <w:r>
        <w:rPr/>
        <w:br/>
      </w:r>
      <w:r>
        <w:rPr>
          <w:rStyle w:val="VerbatimChar"/>
        </w:rPr>
        <w:t>3        NA        NA        NA        NA        NA        NA        NA</w:t>
      </w:r>
      <w:r>
        <w:rPr/>
        <w:br/>
      </w:r>
      <w:r>
        <w:rPr>
          <w:rStyle w:val="VerbatimChar"/>
        </w:rPr>
        <w:t>4        NA        NA        NA        NA        NA        NA        NA</w:t>
      </w:r>
      <w:r>
        <w:rPr/>
        <w:br/>
      </w:r>
      <w:r>
        <w:rPr>
          <w:rStyle w:val="VerbatimChar"/>
        </w:rPr>
        <w:t>5        NA        NA        NA        NA        NA        NA        NA</w:t>
      </w:r>
      <w:r>
        <w:rPr/>
        <w:br/>
      </w:r>
      <w:r>
        <w:rPr>
          <w:rStyle w:val="VerbatimChar"/>
        </w:rPr>
        <w:t>6        NA        NA        NA        NA        NA        NA        NA</w:t>
      </w:r>
      <w:r>
        <w:rPr/>
        <w:br/>
      </w:r>
      <w:r>
        <w:rPr>
          <w:rStyle w:val="VerbatimChar"/>
        </w:rPr>
        <w:t xml:space="preserve">  PolPart10 PolPart11 REFHANG RefSyst UnempJob SocHelp DoleFidl WelfFeet</w:t>
      </w:r>
      <w:r>
        <w:rPr/>
        <w:br/>
      </w:r>
      <w:r>
        <w:rPr>
          <w:rStyle w:val="VerbatimChar"/>
        </w:rPr>
        <w:t>1        NA        NA      NA      NA        3       4        4        4</w:t>
      </w:r>
      <w:r>
        <w:rPr/>
        <w:br/>
      </w:r>
      <w:r>
        <w:rPr>
          <w:rStyle w:val="VerbatimChar"/>
        </w:rPr>
        <w:t>2        NA        NA      NA      NA        3       3        3        4</w:t>
      </w:r>
      <w:r>
        <w:rPr/>
        <w:br/>
      </w:r>
      <w:r>
        <w:rPr>
          <w:rStyle w:val="VerbatimChar"/>
        </w:rPr>
        <w:t>3        NA        NA      NA      NA        3       4        4        4</w:t>
      </w:r>
      <w:r>
        <w:rPr/>
        <w:br/>
      </w:r>
      <w:r>
        <w:rPr>
          <w:rStyle w:val="VerbatimChar"/>
        </w:rPr>
        <w:t>4        NA        NA      NA      NA        2       3        3        1</w:t>
      </w:r>
      <w:r>
        <w:rPr/>
        <w:br/>
      </w:r>
      <w:r>
        <w:rPr>
          <w:rStyle w:val="VerbatimChar"/>
        </w:rPr>
        <w:t>5        NA        NA      NA      NA        2       4        2        3</w:t>
      </w:r>
      <w:r>
        <w:rPr/>
        <w:br/>
      </w:r>
      <w:r>
        <w:rPr>
          <w:rStyle w:val="VerbatimChar"/>
        </w:rPr>
        <w:t>6        NA        NA      NA      NA        2       2        2        2</w:t>
      </w:r>
      <w:r>
        <w:rPr/>
        <w:br/>
      </w:r>
      <w:r>
        <w:rPr>
          <w:rStyle w:val="VerbatimChar"/>
        </w:rPr>
        <w:t xml:space="preserve">  welfhelp morewelf damlives proudwlf Redistrb BigBusnN Wealth RichLaw Indust4</w:t>
      </w:r>
      <w:r>
        <w:rPr/>
        <w:br/>
      </w:r>
      <w:r>
        <w:rPr>
          <w:rStyle w:val="VerbatimChar"/>
        </w:rPr>
        <w:t>1        4        2        2        1        3        4      3       5       4</w:t>
      </w:r>
      <w:r>
        <w:rPr/>
        <w:br/>
      </w:r>
      <w:r>
        <w:rPr>
          <w:rStyle w:val="VerbatimChar"/>
        </w:rPr>
        <w:t>2        4        3        1        2        4        3      3       4       4</w:t>
      </w:r>
      <w:r>
        <w:rPr/>
        <w:br/>
      </w:r>
      <w:r>
        <w:rPr>
          <w:rStyle w:val="VerbatimChar"/>
        </w:rPr>
        <w:t>3        3        3        1        1        3        3      2       3       3</w:t>
      </w:r>
      <w:r>
        <w:rPr/>
        <w:br/>
      </w:r>
      <w:r>
        <w:rPr>
          <w:rStyle w:val="VerbatimChar"/>
        </w:rPr>
        <w:t>4        2        4        3        3        4        2      2       2       3</w:t>
      </w:r>
      <w:r>
        <w:rPr/>
        <w:br/>
      </w:r>
      <w:r>
        <w:rPr>
          <w:rStyle w:val="VerbatimChar"/>
        </w:rPr>
        <w:t>5        3        3        3        2        4        2      3       3       4</w:t>
      </w:r>
      <w:r>
        <w:rPr/>
        <w:br/>
      </w:r>
      <w:r>
        <w:rPr>
          <w:rStyle w:val="VerbatimChar"/>
        </w:rPr>
        <w:t>6        3        3        4        2        4        4      3       5       4</w:t>
      </w:r>
      <w:r>
        <w:rPr/>
        <w:br/>
      </w:r>
      <w:r>
        <w:rPr>
          <w:rStyle w:val="VerbatimChar"/>
        </w:rPr>
        <w:t xml:space="preserve">  TradVals StifSent DeathApp Obey WrongLaw Censor NatIdGB ChAttend DisNew2</w:t>
      </w:r>
      <w:r>
        <w:rPr/>
        <w:br/>
      </w:r>
      <w:r>
        <w:rPr>
          <w:rStyle w:val="VerbatimChar"/>
        </w:rPr>
        <w:t>1        3        3        2    3        4      3       5        7       2</w:t>
      </w:r>
      <w:r>
        <w:rPr/>
        <w:br/>
      </w:r>
      <w:r>
        <w:rPr>
          <w:rStyle w:val="VerbatimChar"/>
        </w:rPr>
        <w:t>2        4        3        2    2        3      2       6       NA       2</w:t>
      </w:r>
      <w:r>
        <w:rPr/>
        <w:br/>
      </w:r>
      <w:r>
        <w:rPr>
          <w:rStyle w:val="VerbatimChar"/>
        </w:rPr>
        <w:t>3        3        3        3    2        2      2       1       NA       2</w:t>
      </w:r>
      <w:r>
        <w:rPr/>
        <w:br/>
      </w:r>
      <w:r>
        <w:rPr>
          <w:rStyle w:val="VerbatimChar"/>
        </w:rPr>
        <w:t>4        2        1        2    1        2      2       3        7       2</w:t>
      </w:r>
      <w:r>
        <w:rPr/>
        <w:br/>
      </w:r>
      <w:r>
        <w:rPr>
          <w:rStyle w:val="VerbatimChar"/>
        </w:rPr>
        <w:t>5        4        3        3    3        4      2       3       NA       2</w:t>
      </w:r>
      <w:r>
        <w:rPr/>
        <w:br/>
      </w:r>
      <w:r>
        <w:rPr>
          <w:rStyle w:val="VerbatimChar"/>
        </w:rPr>
        <w:t>6        1        2        3    1        3      2       3        1       2</w:t>
      </w:r>
      <w:r>
        <w:rPr/>
        <w:br/>
      </w:r>
      <w:r>
        <w:rPr>
          <w:rStyle w:val="VerbatimChar"/>
        </w:rPr>
        <w:t xml:space="preserve">  DisAct HEdQual2 HhldEdu EURefV2 EUVOTWHO EURefb Voted Vote Anybn3 HHincome</w:t>
      </w:r>
      <w:r>
        <w:rPr/>
        <w:br/>
      </w:r>
      <w:r>
        <w:rPr>
          <w:rStyle w:val="VerbatimChar"/>
        </w:rPr>
        <w:t>1     NA        2       2      NA       NA     NA     2   NA      1        2</w:t>
      </w:r>
      <w:r>
        <w:rPr/>
        <w:br/>
      </w:r>
      <w:r>
        <w:rPr>
          <w:rStyle w:val="VerbatimChar"/>
        </w:rPr>
        <w:t>2     NA        1      NA      NA       NA     NA     1    2      2        3</w:t>
      </w:r>
      <w:r>
        <w:rPr/>
        <w:br/>
      </w:r>
      <w:r>
        <w:rPr>
          <w:rStyle w:val="VerbatimChar"/>
        </w:rPr>
        <w:t>3     NA        2       1      NA       NA     NA     1    2      2        3</w:t>
      </w:r>
      <w:r>
        <w:rPr/>
        <w:br/>
      </w:r>
      <w:r>
        <w:rPr>
          <w:rStyle w:val="VerbatimChar"/>
        </w:rPr>
        <w:t>4     NA        4       2      NA       NA     NA     1    1      1        4</w:t>
      </w:r>
      <w:r>
        <w:rPr/>
        <w:br/>
      </w:r>
      <w:r>
        <w:rPr>
          <w:rStyle w:val="VerbatimChar"/>
        </w:rPr>
        <w:t>5     NA        3       2      NA       NA     NA     1    1      1        3</w:t>
      </w:r>
      <w:r>
        <w:rPr/>
        <w:br/>
      </w:r>
      <w:r>
        <w:rPr>
          <w:rStyle w:val="VerbatimChar"/>
        </w:rPr>
        <w:t>6     NA        1      NA      NA       NA     NA     1    1      1        9</w:t>
      </w:r>
      <w:r>
        <w:rPr/>
        <w:br/>
      </w:r>
      <w:r>
        <w:rPr>
          <w:rStyle w:val="VerbatimChar"/>
        </w:rPr>
        <w:t xml:space="preserve">  Maininc5 REarn HIncDif4 RetExp RetExpb FutrWrk PenKnow2 PenExp2 PenComp</w:t>
      </w:r>
      <w:r>
        <w:rPr/>
        <w:br/>
      </w:r>
      <w:r>
        <w:rPr>
          <w:rStyle w:val="VerbatimChar"/>
        </w:rPr>
        <w:t>1        4    NA        3     NA      NA      NA       NA      NA      NA</w:t>
      </w:r>
      <w:r>
        <w:rPr/>
        <w:br/>
      </w:r>
      <w:r>
        <w:rPr>
          <w:rStyle w:val="VerbatimChar"/>
        </w:rPr>
        <w:t>2        2    NA        2     NA      NA      NA       NA      NA      NA</w:t>
      </w:r>
      <w:r>
        <w:rPr/>
        <w:br/>
      </w:r>
      <w:r>
        <w:rPr>
          <w:rStyle w:val="VerbatimChar"/>
        </w:rPr>
        <w:t>3        2    NA        2     NA      NA      NA       NA      NA      NA</w:t>
      </w:r>
      <w:r>
        <w:rPr/>
        <w:br/>
      </w:r>
      <w:r>
        <w:rPr>
          <w:rStyle w:val="VerbatimChar"/>
        </w:rPr>
        <w:t>4        1     3        2      3      60       2        1    7000       4</w:t>
      </w:r>
      <w:r>
        <w:rPr/>
        <w:br/>
      </w:r>
      <w:r>
        <w:rPr>
          <w:rStyle w:val="VerbatimChar"/>
        </w:rPr>
        <w:t>5        1     3        3      3      65       1        2     130       2</w:t>
      </w:r>
      <w:r>
        <w:rPr/>
        <w:br/>
      </w:r>
      <w:r>
        <w:rPr>
          <w:rStyle w:val="VerbatimChar"/>
        </w:rPr>
        <w:t>6        1    NA        3     NA      NA      NA       NA      NA      NA</w:t>
      </w:r>
      <w:r>
        <w:rPr/>
        <w:br/>
      </w:r>
      <w:r>
        <w:rPr>
          <w:rStyle w:val="VerbatimChar"/>
        </w:rPr>
        <w:t xml:space="preserve">  PenIntr INFORET3 WkPKnw WKPSav WkPSpn WPSvUs WPSvWw WPSvEas PrPKnw PrPSav</w:t>
      </w:r>
      <w:r>
        <w:rPr/>
        <w:br/>
      </w:r>
      <w:r>
        <w:rPr>
          <w:rStyle w:val="VerbatimChar"/>
        </w:rPr>
        <w:t>1      NA       NA     NA     NA     NA     NA     NA      NA     NA     NA</w:t>
      </w:r>
      <w:r>
        <w:rPr/>
        <w:br/>
      </w:r>
      <w:r>
        <w:rPr>
          <w:rStyle w:val="VerbatimChar"/>
        </w:rPr>
        <w:t>2      NA       NA     NA     NA     NA     NA     NA      NA     NA     NA</w:t>
      </w:r>
      <w:r>
        <w:rPr/>
        <w:br/>
      </w:r>
      <w:r>
        <w:rPr>
          <w:rStyle w:val="VerbatimChar"/>
        </w:rPr>
        <w:t>3      NA       NA     NA     NA     NA     NA     NA      NA     NA     NA</w:t>
      </w:r>
      <w:r>
        <w:rPr/>
        <w:br/>
      </w:r>
      <w:r>
        <w:rPr>
          <w:rStyle w:val="VerbatimChar"/>
        </w:rPr>
        <w:t>4       2        2      2      1      4      1      1       1     NA     NA</w:t>
      </w:r>
      <w:r>
        <w:rPr/>
        <w:br/>
      </w:r>
      <w:r>
        <w:rPr>
          <w:rStyle w:val="VerbatimChar"/>
        </w:rPr>
        <w:t>5       2        2      3      1      4      1      2       2     NA     NA</w:t>
      </w:r>
      <w:r>
        <w:rPr/>
        <w:br/>
      </w:r>
      <w:r>
        <w:rPr>
          <w:rStyle w:val="VerbatimChar"/>
        </w:rPr>
        <w:t>6      NA       NA     NA     NA     NA     NA     NA      NA     NA     NA</w:t>
      </w:r>
      <w:r>
        <w:rPr/>
        <w:br/>
      </w:r>
      <w:r>
        <w:rPr>
          <w:rStyle w:val="VerbatimChar"/>
        </w:rPr>
        <w:t xml:space="preserve">  PrPSpn PrPSvUs PrPSvWW PrPSvEas NCOutcome Ragecat Ragecat20 DisActDV leftrigh</w:t>
      </w:r>
      <w:r>
        <w:rPr/>
        <w:br/>
      </w:r>
      <w:r>
        <w:rPr>
          <w:rStyle w:val="VerbatimChar"/>
        </w:rPr>
        <w:t>1     NA      NA      NA       NA         1       7         6        3      3.8</w:t>
      </w:r>
      <w:r>
        <w:rPr/>
        <w:br/>
      </w:r>
      <w:r>
        <w:rPr>
          <w:rStyle w:val="VerbatimChar"/>
        </w:rPr>
        <w:t>2     NA      NA      NA       NA         1       7         6        3      3.6</w:t>
      </w:r>
      <w:r>
        <w:rPr/>
        <w:br/>
      </w:r>
      <w:r>
        <w:rPr>
          <w:rStyle w:val="VerbatimChar"/>
        </w:rPr>
        <w:t>3     NA      NA      NA       NA         1       6         5        3      2.8</w:t>
      </w:r>
      <w:r>
        <w:rPr/>
        <w:br/>
      </w:r>
      <w:r>
        <w:rPr>
          <w:rStyle w:val="VerbatimChar"/>
        </w:rPr>
        <w:t>4     NA      NA      NA       NA         1       3         3        3      2.6</w:t>
      </w:r>
      <w:r>
        <w:rPr/>
        <w:br/>
      </w:r>
      <w:r>
        <w:rPr>
          <w:rStyle w:val="VerbatimChar"/>
        </w:rPr>
        <w:t>5     NA      NA      NA       NA         1       3         3        3      3.2</w:t>
      </w:r>
      <w:r>
        <w:rPr/>
        <w:br/>
      </w:r>
      <w:r>
        <w:rPr>
          <w:rStyle w:val="VerbatimChar"/>
        </w:rPr>
        <w:t>6     NA      NA      NA       NA         1       7         7        3      4.0</w:t>
      </w:r>
      <w:r>
        <w:rPr/>
        <w:br/>
      </w:r>
      <w:r>
        <w:rPr>
          <w:rStyle w:val="VerbatimChar"/>
        </w:rPr>
        <w:t xml:space="preserve">   libauth welfare2 libauth2 leftrig2 welfgrp REconAct20 REconSum20 RaceOri4</w:t>
      </w:r>
      <w:r>
        <w:rPr/>
        <w:br/>
      </w:r>
      <w:r>
        <w:rPr>
          <w:rStyle w:val="VerbatimChar"/>
        </w:rPr>
        <w:t>1 3.000000    2.000        2        3       1          9          6        3</w:t>
      </w:r>
      <w:r>
        <w:rPr/>
        <w:br/>
      </w:r>
      <w:r>
        <w:rPr>
          <w:rStyle w:val="VerbatimChar"/>
        </w:rPr>
        <w:t>2 3.333333    2.375        2        3       1          9          6        3</w:t>
      </w:r>
      <w:r>
        <w:rPr/>
        <w:br/>
      </w:r>
      <w:r>
        <w:rPr>
          <w:rStyle w:val="VerbatimChar"/>
        </w:rPr>
        <w:t>3 3.500000    2.125        2        2       1          9          6        3</w:t>
      </w:r>
      <w:r>
        <w:rPr/>
        <w:br/>
      </w:r>
      <w:r>
        <w:rPr>
          <w:rStyle w:val="VerbatimChar"/>
        </w:rPr>
        <w:t>4 4.333333    3.625        3        2       3          3          2        3</w:t>
      </w:r>
      <w:r>
        <w:rPr/>
        <w:br/>
      </w:r>
      <w:r>
        <w:rPr>
          <w:rStyle w:val="VerbatimChar"/>
        </w:rPr>
        <w:t>5 2.833333    3.000        2        2       2          3          2        3</w:t>
      </w:r>
      <w:r>
        <w:rPr/>
        <w:br/>
      </w:r>
      <w:r>
        <w:rPr>
          <w:rStyle w:val="VerbatimChar"/>
        </w:rPr>
        <w:t>6 4.000000    3.500        3        3       2          9          6        3</w:t>
      </w:r>
      <w:r>
        <w:rPr/>
        <w:br/>
      </w:r>
      <w:r>
        <w:rPr>
          <w:rStyle w:val="VerbatimChar"/>
        </w:rPr>
        <w:t xml:space="preserve">  LegMarStE HhlAdGpd HhlChlGpd BestNatU2 RetirAg3 ReligSum20 RlFamSum20</w:t>
      </w:r>
      <w:r>
        <w:rPr/>
        <w:br/>
      </w:r>
      <w:r>
        <w:rPr>
          <w:rStyle w:val="VerbatimChar"/>
        </w:rPr>
        <w:t>1         4        1         0         1       65          3          1</w:t>
      </w:r>
      <w:r>
        <w:rPr/>
        <w:br/>
      </w:r>
      <w:r>
        <w:rPr>
          <w:rStyle w:val="VerbatimChar"/>
        </w:rPr>
        <w:t>2         1        2         0         3       58          5          2</w:t>
      </w:r>
      <w:r>
        <w:rPr/>
        <w:br/>
      </w:r>
      <w:r>
        <w:rPr>
          <w:rStyle w:val="VerbatimChar"/>
        </w:rPr>
        <w:t>3         1        2         0         1       54          5          1</w:t>
      </w:r>
      <w:r>
        <w:rPr/>
        <w:br/>
      </w:r>
      <w:r>
        <w:rPr>
          <w:rStyle w:val="VerbatimChar"/>
        </w:rPr>
        <w:t>4         1        2         1         1       NA          3          2</w:t>
      </w:r>
      <w:r>
        <w:rPr/>
        <w:br/>
      </w:r>
      <w:r>
        <w:rPr>
          <w:rStyle w:val="VerbatimChar"/>
        </w:rPr>
        <w:t>5         1        2         1         2       NA          5          3</w:t>
      </w:r>
      <w:r>
        <w:rPr/>
        <w:br/>
      </w:r>
      <w:r>
        <w:rPr>
          <w:rStyle w:val="VerbatimChar"/>
        </w:rPr>
        <w:t>6         1        2         0         2       99          3          3</w:t>
      </w:r>
      <w:r>
        <w:rPr/>
        <w:br/>
      </w:r>
      <w:r>
        <w:rPr>
          <w:rStyle w:val="VerbatimChar"/>
        </w:rPr>
        <w:t xml:space="preserve">  EmplStatDV RClassGP   serialh GOR gor2 BSA20_wt_new</w:t>
      </w:r>
      <w:r>
        <w:rPr/>
        <w:br/>
      </w:r>
      <w:r>
        <w:rPr>
          <w:rStyle w:val="VerbatimChar"/>
        </w:rPr>
        <w:t>1          4        1 321100002   1    1    0.7099859</w:t>
      </w:r>
      <w:r>
        <w:rPr/>
        <w:br/>
      </w:r>
      <w:r>
        <w:rPr>
          <w:rStyle w:val="VerbatimChar"/>
        </w:rPr>
        <w:t>2          6        1 321100014   1    1    0.3145871</w:t>
      </w:r>
      <w:r>
        <w:rPr/>
        <w:br/>
      </w:r>
      <w:r>
        <w:rPr>
          <w:rStyle w:val="VerbatimChar"/>
        </w:rPr>
        <w:t>3          7        1 321100014   1    1    0.5649618</w:t>
      </w:r>
      <w:r>
        <w:rPr/>
        <w:br/>
      </w:r>
      <w:r>
        <w:rPr>
          <w:rStyle w:val="VerbatimChar"/>
        </w:rPr>
        <w:t>4          4        1 321100040   1    1    0.9355446</w:t>
      </w:r>
      <w:r>
        <w:rPr/>
        <w:br/>
      </w:r>
      <w:r>
        <w:rPr>
          <w:rStyle w:val="VerbatimChar"/>
        </w:rPr>
        <w:t>5          7        2 321100040   1    1    0.6830794</w:t>
      </w:r>
      <w:r>
        <w:rPr/>
        <w:br/>
      </w:r>
      <w:r>
        <w:rPr>
          <w:rStyle w:val="VerbatimChar"/>
        </w:rPr>
        <w:t>6          3        1 321100042   1    1    1.4006989</w:t>
      </w:r>
    </w:p>
    <w:p>
      <w:pPr>
        <w:pStyle w:val="SourceCode"/>
        <w:rPr>
          <w:del w:id="37" w:author="Unknown Author" w:date="2024-04-05T13:44:38Z"/>
        </w:rPr>
      </w:pPr>
      <w:del w:id="35" w:author="Unknown Author" w:date="2024-04-05T13:44:38Z">
        <w:r>
          <w:rPr>
            <w:rStyle w:val="NormalTok"/>
          </w:rPr>
          <w:delText xml:space="preserve">                        </w:delText>
        </w:r>
      </w:del>
      <w:del w:id="36" w:author="Unknown Author" w:date="2024-04-05T13:44:38Z">
        <w:r>
          <w:rPr>
            <w:rStyle w:val="DocumentationTok"/>
          </w:rPr>
          <w:delText>### lines of a data frame</w:delText>
        </w:r>
      </w:del>
    </w:p>
    <w:p>
      <w:pPr>
        <w:pStyle w:val="SourceCode"/>
        <w:rPr/>
      </w:pPr>
      <w:r>
        <w:rPr>
          <w:b/>
          <w:bCs/>
        </w:rPr>
        <w:t>Questions</w:t>
      </w:r>
    </w:p>
    <w:p>
      <w:pPr>
        <w:pStyle w:val="Compact"/>
        <w:numPr>
          <w:ilvl w:val="0"/>
          <w:numId w:val="7"/>
        </w:numPr>
        <w:rPr/>
      </w:pPr>
      <w:r>
        <w:rPr/>
        <w:t>What is the overall sample size?</w:t>
      </w:r>
    </w:p>
    <w:p>
      <w:pPr>
        <w:pStyle w:val="Compact"/>
        <w:numPr>
          <w:ilvl w:val="0"/>
          <w:numId w:val="2"/>
        </w:numPr>
        <w:rPr/>
      </w:pPr>
      <w:r>
        <w:rPr/>
        <w:t>How many variables are there in the dataset?</w:t>
      </w:r>
    </w:p>
    <w:p>
      <w:pPr>
        <w:pStyle w:val="FirstParagraph"/>
        <w:rPr/>
      </w:pPr>
      <w:r>
        <w:rPr/>
        <w:t>Now, focus on the three variables we will use.</w:t>
      </w:r>
    </w:p>
    <w:p>
      <w:pPr>
        <w:pStyle w:val="BodyText"/>
        <w:rPr/>
      </w:pPr>
      <w:r>
        <w:rPr>
          <w:b/>
          <w:bCs/>
        </w:rPr>
        <w:t>Note</w:t>
      </w:r>
      <w:r>
        <w:rPr/>
        <w:t xml:space="preserve"> In traditional statistical software packages such as SPSS or Stata, categorical variables are coded as arbitrary numbers, to which values labels are attached that describe the substantive meaning of these values. R on the other hand can either directly deal with the value themselves as alphanumeric variables, or with its own version of categorical variables, known as ‘factors’. There aren’t straightforward ways to convert SPSS or Stata labelled categorical variables into R factors. The approach followed by the </w:t>
      </w:r>
      <w:r>
        <w:rPr>
          <w:rStyle w:val="VerbatimChar"/>
        </w:rPr>
        <w:t>Haven</w:t>
      </w:r>
      <w:r>
        <w:rPr/>
        <w:t xml:space="preserve"> package that we use here consist in preserving the original numeric values in the data, and add attributes that can be manipulated separately. Attributes are a special type of R objects that have a name, and can be read using the </w:t>
      </w:r>
      <w:r>
        <w:rPr>
          <w:rStyle w:val="VerbatimChar"/>
        </w:rPr>
        <w:t>attr()</w:t>
      </w:r>
      <w:r>
        <w:rPr/>
        <w:t xml:space="preserve"> function. Each variable has a ‘label’ and ‘labels’ attribute. The former is the variable description, the latter the value labels. Alternatively, haven-imported numeric variables can be converted into factors with levels (ie categories) reflecting the SPSS or Stata value labels, but with numeric values different from the original ones.</w:t>
      </w:r>
    </w:p>
    <w:p>
      <w:pPr>
        <w:pStyle w:val="BodyText"/>
        <w:rPr/>
      </w:pPr>
      <w:r>
        <w:rPr/>
        <w:t>Let’s examine the original variable description and value labels.</w:t>
      </w:r>
    </w:p>
    <w:p>
      <w:pPr>
        <w:pStyle w:val="SourceCode"/>
        <w:rPr/>
      </w:pPr>
      <w:ins w:id="38" w:author="Unknown Author" w:date="2024-04-05T13:44:38Z">
        <w:r>
          <w:rPr>
            <w:rStyle w:val="CommentTok"/>
          </w:rPr>
          <w:t># We can do this variable by variable...</w:t>
        </w:r>
      </w:ins>
      <w:ins w:id="39" w:author="Unknown Author" w:date="2024-04-05T13:44:38Z">
        <w:r>
          <w:rPr/>
          <w:br/>
        </w:r>
      </w:ins>
      <w:r>
        <w:rPr>
          <w:rStyle w:val="FunctionTok"/>
        </w:rPr>
        <w:t>attr</w:t>
      </w:r>
      <w:r>
        <w:rPr>
          <w:rStyle w:val="NormalTok"/>
        </w:rPr>
        <w:t>(bsa20</w:t>
      </w:r>
      <w:r>
        <w:rPr>
          <w:rStyle w:val="SpecialCharTok"/>
        </w:rPr>
        <w:t>$</w:t>
      </w:r>
      <w:r>
        <w:rPr>
          <w:rStyle w:val="NormalTok"/>
        </w:rPr>
        <w:t>TAXSPEND,</w:t>
      </w:r>
      <w:r>
        <w:rPr>
          <w:rStyle w:val="StringTok"/>
        </w:rPr>
        <w:t>"label"</w:t>
      </w:r>
      <w:r>
        <w:rPr>
          <w:rStyle w:val="NormalTok"/>
        </w:rPr>
        <w:t>)</w:t>
      </w:r>
    </w:p>
    <w:p>
      <w:pPr>
        <w:pStyle w:val="SourceCode"/>
        <w:rPr/>
      </w:pPr>
      <w:r>
        <w:rPr>
          <w:rStyle w:val="VerbatimChar"/>
        </w:rPr>
        <w:t>[1] "If it had to choose, should govt reduce/increase/maintain levels of taxation and spending?"</w:t>
      </w:r>
    </w:p>
    <w:p>
      <w:pPr>
        <w:pStyle w:val="SourceCode"/>
        <w:rPr>
          <w:ins w:id="54" w:author="Unknown Author" w:date="2024-04-05T13:44:38Z"/>
        </w:rPr>
      </w:pPr>
      <w:ins w:id="40" w:author="Unknown Author" w:date="2024-04-05T13:44:38Z">
        <w:r>
          <w:rPr>
            <w:rStyle w:val="CommentTok"/>
          </w:rPr>
          <w:t># Or all as once</w:t>
        </w:r>
      </w:ins>
      <w:ins w:id="41" w:author="Unknown Author" w:date="2024-04-05T13:44:38Z">
        <w:r>
          <w:rPr/>
          <w:br/>
        </w:r>
      </w:ins>
      <w:ins w:id="42" w:author="Unknown Author" w:date="2024-04-05T13:44:38Z">
        <w:r>
          <w:rPr>
            <w:rStyle w:val="FunctionTok"/>
          </w:rPr>
          <w:t>t</w:t>
        </w:r>
      </w:ins>
      <w:ins w:id="43" w:author="Unknown Author" w:date="2024-04-05T13:44:38Z">
        <w:r>
          <w:rPr>
            <w:rStyle w:val="NormalTok"/>
          </w:rPr>
          <w:t>(bsa20</w:t>
        </w:r>
      </w:ins>
      <w:ins w:id="44" w:author="Unknown Author" w:date="2024-04-05T13:44:38Z">
        <w:r>
          <w:rPr>
            <w:rStyle w:val="SpecialCharTok"/>
          </w:rPr>
          <w:t>|&gt;</w:t>
        </w:r>
      </w:ins>
      <w:ins w:id="45" w:author="Unknown Author" w:date="2024-04-05T13:44:38Z">
        <w:r>
          <w:rPr>
            <w:rStyle w:val="FunctionTok"/>
          </w:rPr>
          <w:t>select</w:t>
        </w:r>
      </w:ins>
      <w:ins w:id="46" w:author="Unknown Author" w:date="2024-04-05T13:44:38Z">
        <w:r>
          <w:rPr>
            <w:rStyle w:val="NormalTok"/>
          </w:rPr>
          <w:t>(TAXSPEND,EUVOTWHO,PenExp2)</w:t>
        </w:r>
      </w:ins>
      <w:ins w:id="47" w:author="Unknown Author" w:date="2024-04-05T13:44:38Z">
        <w:r>
          <w:rPr/>
          <w:br/>
        </w:r>
      </w:ins>
      <w:ins w:id="48" w:author="Unknown Author" w:date="2024-04-05T13:44:38Z">
        <w:r>
          <w:rPr>
            <w:rStyle w:val="NormalTok"/>
          </w:rPr>
          <w:t xml:space="preserve">       </w:t>
        </w:r>
      </w:ins>
      <w:ins w:id="49" w:author="Unknown Author" w:date="2024-04-05T13:44:38Z">
        <w:r>
          <w:rPr>
            <w:rStyle w:val="SpecialCharTok"/>
          </w:rPr>
          <w:t>|&gt;</w:t>
        </w:r>
      </w:ins>
      <w:ins w:id="50" w:author="Unknown Author" w:date="2024-04-05T13:44:38Z">
        <w:r>
          <w:rPr>
            <w:rStyle w:val="FunctionTok"/>
          </w:rPr>
          <w:t>summarise_all</w:t>
        </w:r>
      </w:ins>
      <w:ins w:id="51" w:author="Unknown Author" w:date="2024-04-05T13:44:38Z">
        <w:r>
          <w:rPr>
            <w:rStyle w:val="NormalTok"/>
          </w:rPr>
          <w:t>(attr,</w:t>
        </w:r>
      </w:ins>
      <w:ins w:id="52" w:author="Unknown Author" w:date="2024-04-05T13:44:38Z">
        <w:r>
          <w:rPr>
            <w:rStyle w:val="StringTok"/>
          </w:rPr>
          <w:t>"label"</w:t>
        </w:r>
      </w:ins>
      <w:ins w:id="53" w:author="Unknown Author" w:date="2024-04-05T13:44:38Z">
        <w:r>
          <w:rPr>
            <w:rStyle w:val="NormalTok"/>
          </w:rPr>
          <w:t>))</w:t>
        </w:r>
      </w:ins>
    </w:p>
    <w:p>
      <w:pPr>
        <w:pStyle w:val="SourceCode"/>
        <w:rPr>
          <w:ins w:id="63" w:author="Unknown Author" w:date="2024-04-05T13:44:38Z"/>
        </w:rPr>
      </w:pPr>
      <w:ins w:id="55" w:author="Unknown Author" w:date="2024-04-05T13:44:38Z">
        <w:r>
          <w:rPr>
            <w:rStyle w:val="VerbatimChar"/>
          </w:rPr>
          <w:t xml:space="preserve">         </w:t>
        </w:r>
      </w:ins>
      <w:ins w:id="56" w:author="Unknown Author" w:date="2024-04-05T13:44:38Z">
        <w:r>
          <w:rPr>
            <w:rStyle w:val="VerbatimChar"/>
          </w:rPr>
          <w:t xml:space="preserve">[,1]                                                                                                 </w:t>
        </w:r>
      </w:ins>
      <w:ins w:id="57" w:author="Unknown Author" w:date="2024-04-05T13:44:38Z">
        <w:r>
          <w:rPr/>
          <w:br/>
        </w:r>
      </w:ins>
      <w:ins w:id="58" w:author="Unknown Author" w:date="2024-04-05T13:44:38Z">
        <w:r>
          <w:rPr>
            <w:rStyle w:val="VerbatimChar"/>
          </w:rPr>
          <w:t xml:space="preserve">TAXSPEND "If it had to choose, should govt reduce/increase/maintain levels of taxation and spending?"         </w:t>
        </w:r>
      </w:ins>
      <w:ins w:id="59" w:author="Unknown Author" w:date="2024-04-05T13:44:38Z">
        <w:r>
          <w:rPr/>
          <w:br/>
        </w:r>
      </w:ins>
      <w:ins w:id="60" w:author="Unknown Author" w:date="2024-04-05T13:44:38Z">
        <w:r>
          <w:rPr>
            <w:rStyle w:val="VerbatimChar"/>
          </w:rPr>
          <w:t xml:space="preserve">EUVOTWHO "Did you vote to 'remain a member of the EU' or to 'leave the EU'?"                                  </w:t>
        </w:r>
      </w:ins>
      <w:ins w:id="61" w:author="Unknown Author" w:date="2024-04-05T13:44:38Z">
        <w:r>
          <w:rPr/>
          <w:br/>
        </w:r>
      </w:ins>
      <w:ins w:id="62" w:author="Unknown Author" w:date="2024-04-05T13:44:38Z">
        <w:r>
          <w:rPr>
            <w:rStyle w:val="VerbatimChar"/>
          </w:rPr>
          <w:t>PenExp2  "How much do you think someone who reaches State Pension age today would receive in pounds per week?"</w:t>
        </w:r>
      </w:ins>
    </w:p>
    <w:p>
      <w:pPr>
        <w:pStyle w:val="SourceCode"/>
        <w:rPr/>
      </w:pPr>
      <w:ins w:id="64" w:author="Unknown Author" w:date="2024-04-05T13:44:38Z">
        <w:r>
          <w:rPr>
            <w:rStyle w:val="CommentTok"/>
          </w:rPr>
          <w:t># The same holds with value labels</w:t>
        </w:r>
      </w:ins>
      <w:ins w:id="65" w:author="Unknown Author" w:date="2024-04-05T13:44:38Z">
        <w:r>
          <w:rPr/>
          <w:br/>
        </w:r>
      </w:ins>
      <w:r>
        <w:rPr>
          <w:rStyle w:val="FunctionTok"/>
        </w:rPr>
        <w:t>attr</w:t>
      </w:r>
      <w:r>
        <w:rPr>
          <w:rStyle w:val="NormalTok"/>
        </w:rPr>
        <w:t>(bsa20</w:t>
      </w:r>
      <w:r>
        <w:rPr>
          <w:rStyle w:val="SpecialCharTok"/>
        </w:rPr>
        <w:t>$</w:t>
      </w:r>
      <w:r>
        <w:rPr>
          <w:rStyle w:val="NormalTok"/>
        </w:rPr>
        <w:t>TAXSPEND,</w:t>
      </w:r>
      <w:r>
        <w:rPr>
          <w:rStyle w:val="StringTok"/>
        </w:rPr>
        <w:t>"labels"</w:t>
      </w:r>
      <w:r>
        <w:rPr>
          <w:rStyle w:val="NormalTok"/>
        </w:rPr>
        <w:t>)</w:t>
      </w:r>
    </w:p>
    <w:p>
      <w:pPr>
        <w:pStyle w:val="SourceCode"/>
        <w:rPr/>
      </w:pPr>
      <w:r>
        <w:rPr>
          <w:rStyle w:val="VerbatimChar"/>
        </w:rPr>
        <w:t xml:space="preserve">                                                        </w:t>
      </w:r>
      <w:r>
        <w:rPr>
          <w:rStyle w:val="VerbatimChar"/>
        </w:rPr>
        <w:t xml:space="preserve">Not applicable </w:t>
      </w:r>
      <w:r>
        <w:rPr/>
        <w:br/>
      </w:r>
      <w:r>
        <w:rPr>
          <w:rStyle w:val="VerbatimChar"/>
        </w:rPr>
        <w:t xml:space="preserve">                                                                    -1 </w:t>
      </w:r>
      <w:r>
        <w:rPr/>
        <w:br/>
      </w:r>
      <w:r>
        <w:rPr>
          <w:rStyle w:val="VerbatimChar"/>
        </w:rPr>
        <w:t xml:space="preserve">  Reduce taxes and spend less on health, education and social benefits </w:t>
      </w:r>
      <w:r>
        <w:rPr/>
        <w:br/>
      </w:r>
      <w:r>
        <w:rPr>
          <w:rStyle w:val="VerbatimChar"/>
        </w:rPr>
        <w:t xml:space="preserve">                                                                     1 </w:t>
      </w:r>
      <w:r>
        <w:rPr/>
        <w:br/>
      </w:r>
      <w:r>
        <w:rPr>
          <w:rStyle w:val="VerbatimChar"/>
        </w:rPr>
        <w:t xml:space="preserve">    Keep taxes and spending on these services at the same level as now </w:t>
      </w:r>
      <w:r>
        <w:rPr/>
        <w:br/>
      </w:r>
      <w:r>
        <w:rPr>
          <w:rStyle w:val="VerbatimChar"/>
        </w:rPr>
        <w:t xml:space="preserve">                                                                     2 </w:t>
      </w:r>
      <w:r>
        <w:rPr/>
        <w:br/>
      </w:r>
      <w:r>
        <w:rPr>
          <w:rStyle w:val="VerbatimChar"/>
        </w:rPr>
        <w:t xml:space="preserve">Increase taxes and spend more on health, education and social benefits </w:t>
      </w:r>
      <w:r>
        <w:rPr/>
        <w:br/>
      </w:r>
      <w:r>
        <w:rPr>
          <w:rStyle w:val="VerbatimChar"/>
        </w:rPr>
        <w:t xml:space="preserve">                                                                     3 </w:t>
      </w:r>
      <w:r>
        <w:rPr/>
        <w:br/>
      </w:r>
      <w:r>
        <w:rPr>
          <w:rStyle w:val="VerbatimChar"/>
        </w:rPr>
        <w:t xml:space="preserve">                                                            Don't know </w:t>
      </w:r>
      <w:r>
        <w:rPr/>
        <w:br/>
      </w:r>
      <w:r>
        <w:rPr>
          <w:rStyle w:val="VerbatimChar"/>
        </w:rPr>
        <w:t xml:space="preserve">                                                                     8 </w:t>
      </w:r>
      <w:r>
        <w:rPr/>
        <w:br/>
      </w:r>
      <w:r>
        <w:rPr>
          <w:rStyle w:val="VerbatimChar"/>
        </w:rPr>
        <w:t xml:space="preserve">                                                  Prefer not to answer </w:t>
      </w:r>
      <w:r>
        <w:rPr/>
        <w:br/>
      </w:r>
      <w:r>
        <w:rPr>
          <w:rStyle w:val="VerbatimChar"/>
        </w:rPr>
        <w:t xml:space="preserve">                                                                     9 </w:t>
      </w:r>
    </w:p>
    <w:p>
      <w:pPr>
        <w:pStyle w:val="SourceCode"/>
        <w:rPr>
          <w:del w:id="72" w:author="Unknown Author" w:date="2024-04-05T13:44:38Z"/>
        </w:rPr>
      </w:pPr>
      <w:del w:id="66" w:author="Unknown Author" w:date="2024-04-05T13:44:38Z">
        <w:r>
          <w:rPr>
            <w:rStyle w:val="FunctionTok"/>
          </w:rPr>
          <w:delText>attr</w:delText>
        </w:r>
      </w:del>
      <w:del w:id="67" w:author="Unknown Author" w:date="2024-04-05T13:44:38Z">
        <w:r>
          <w:rPr>
            <w:rStyle w:val="NormalTok"/>
          </w:rPr>
          <w:delText>(bsa20</w:delText>
        </w:r>
      </w:del>
      <w:del w:id="68" w:author="Unknown Author" w:date="2024-04-05T13:44:38Z">
        <w:r>
          <w:rPr>
            <w:rStyle w:val="SpecialCharTok"/>
          </w:rPr>
          <w:delText>$</w:delText>
        </w:r>
      </w:del>
      <w:del w:id="69" w:author="Unknown Author" w:date="2024-04-05T13:44:38Z">
        <w:r>
          <w:rPr>
            <w:rStyle w:val="NormalTok"/>
          </w:rPr>
          <w:delText>EUVOTWHO,</w:delText>
        </w:r>
      </w:del>
      <w:del w:id="70" w:author="Unknown Author" w:date="2024-04-05T13:44:38Z">
        <w:r>
          <w:rPr>
            <w:rStyle w:val="StringTok"/>
          </w:rPr>
          <w:delText>"label"</w:delText>
        </w:r>
      </w:del>
      <w:del w:id="71" w:author="Unknown Author" w:date="2024-04-05T13:44:38Z">
        <w:r>
          <w:rPr>
            <w:rStyle w:val="NormalTok"/>
          </w:rPr>
          <w:delText>)</w:delText>
        </w:r>
      </w:del>
    </w:p>
    <w:p>
      <w:pPr>
        <w:pStyle w:val="SourceCode"/>
        <w:rPr>
          <w:del w:id="74" w:author="Unknown Author" w:date="2024-04-05T13:44:38Z"/>
        </w:rPr>
      </w:pPr>
      <w:del w:id="73" w:author="Unknown Author" w:date="2024-04-05T13:44:38Z">
        <w:r>
          <w:rPr>
            <w:rStyle w:val="VerbatimChar"/>
          </w:rPr>
          <w:delText>[1] "Did you vote to 'remain a member of the EU' or to 'leave the EU'?"</w:delText>
        </w:r>
      </w:del>
    </w:p>
    <w:p>
      <w:pPr>
        <w:pStyle w:val="SourceCode"/>
        <w:rPr/>
      </w:pPr>
      <w:r>
        <w:rPr>
          <w:rStyle w:val="FunctionTok"/>
        </w:rPr>
        <w:t>attr</w:t>
      </w:r>
      <w:r>
        <w:rPr>
          <w:rStyle w:val="NormalTok"/>
        </w:rPr>
        <w:t>(bsa20</w:t>
      </w:r>
      <w:r>
        <w:rPr>
          <w:rStyle w:val="SpecialCharTok"/>
        </w:rPr>
        <w:t>$</w:t>
      </w:r>
      <w:r>
        <w:rPr>
          <w:rStyle w:val="NormalTok"/>
        </w:rPr>
        <w:t>EUVOTWHO,</w:t>
      </w:r>
      <w:r>
        <w:rPr>
          <w:rStyle w:val="StringTok"/>
        </w:rPr>
        <w:t>"labels"</w:t>
      </w:r>
      <w:r>
        <w:rPr>
          <w:rStyle w:val="NormalTok"/>
        </w:rPr>
        <w:t>)</w:t>
      </w:r>
    </w:p>
    <w:p>
      <w:pPr>
        <w:pStyle w:val="SourceCode"/>
        <w:rPr/>
      </w:pPr>
      <w:r>
        <w:rPr>
          <w:rStyle w:val="VerbatimChar"/>
        </w:rPr>
        <w:t xml:space="preserve">                       </w:t>
      </w:r>
      <w:r>
        <w:rPr>
          <w:rStyle w:val="VerbatimChar"/>
        </w:rPr>
        <w:t xml:space="preserve">Not applicable Remain a member of the European Union </w:t>
      </w:r>
      <w:r>
        <w:rPr/>
        <w:br/>
      </w:r>
      <w:r>
        <w:rPr>
          <w:rStyle w:val="VerbatimChar"/>
        </w:rPr>
        <w:t xml:space="preserve">                                   -1                                     1 </w:t>
      </w:r>
      <w:r>
        <w:rPr/>
        <w:br/>
      </w:r>
      <w:r>
        <w:rPr>
          <w:rStyle w:val="VerbatimChar"/>
        </w:rPr>
        <w:t xml:space="preserve">             Leave the European Union                      I Don't remember </w:t>
      </w:r>
      <w:r>
        <w:rPr/>
        <w:br/>
      </w:r>
      <w:r>
        <w:rPr>
          <w:rStyle w:val="VerbatimChar"/>
        </w:rPr>
        <w:t xml:space="preserve">                                    2                                     3 </w:t>
      </w:r>
      <w:r>
        <w:rPr/>
        <w:br/>
      </w:r>
      <w:r>
        <w:rPr>
          <w:rStyle w:val="VerbatimChar"/>
        </w:rPr>
        <w:t xml:space="preserve">                           Don't know                  Prefer not to answer </w:t>
      </w:r>
      <w:r>
        <w:rPr/>
        <w:br/>
      </w:r>
      <w:r>
        <w:rPr>
          <w:rStyle w:val="VerbatimChar"/>
        </w:rPr>
        <w:t xml:space="preserve">                                    8                                     9 </w:t>
      </w:r>
    </w:p>
    <w:p>
      <w:pPr>
        <w:pStyle w:val="SourceCode"/>
        <w:rPr>
          <w:del w:id="82" w:author="Unknown Author" w:date="2024-04-05T13:44:38Z"/>
        </w:rPr>
      </w:pPr>
      <w:del w:id="75" w:author="Unknown Author" w:date="2024-04-05T13:44:38Z">
        <w:r>
          <w:rPr>
            <w:rStyle w:val="NormalTok"/>
          </w:rPr>
          <w:delText xml:space="preserve"> </w:delText>
        </w:r>
      </w:del>
      <w:del w:id="76" w:author="Unknown Author" w:date="2024-04-05T13:44:38Z">
        <w:r>
          <w:rPr>
            <w:rStyle w:val="FunctionTok"/>
          </w:rPr>
          <w:delText>attr</w:delText>
        </w:r>
      </w:del>
      <w:del w:id="77" w:author="Unknown Author" w:date="2024-04-05T13:44:38Z">
        <w:r>
          <w:rPr>
            <w:rStyle w:val="NormalTok"/>
          </w:rPr>
          <w:delText>(bsa20</w:delText>
        </w:r>
      </w:del>
      <w:del w:id="78" w:author="Unknown Author" w:date="2024-04-05T13:44:38Z">
        <w:r>
          <w:rPr>
            <w:rStyle w:val="SpecialCharTok"/>
          </w:rPr>
          <w:delText>$</w:delText>
        </w:r>
      </w:del>
      <w:del w:id="79" w:author="Unknown Author" w:date="2024-04-05T13:44:38Z">
        <w:r>
          <w:rPr>
            <w:rStyle w:val="NormalTok"/>
          </w:rPr>
          <w:delText>PenExp2,</w:delText>
        </w:r>
      </w:del>
      <w:del w:id="80" w:author="Unknown Author" w:date="2024-04-05T13:44:38Z">
        <w:r>
          <w:rPr>
            <w:rStyle w:val="StringTok"/>
          </w:rPr>
          <w:delText>"label"</w:delText>
        </w:r>
      </w:del>
      <w:del w:id="81" w:author="Unknown Author" w:date="2024-04-05T13:44:38Z">
        <w:r>
          <w:rPr>
            <w:rStyle w:val="NormalTok"/>
          </w:rPr>
          <w:delText>)</w:delText>
        </w:r>
      </w:del>
    </w:p>
    <w:p>
      <w:pPr>
        <w:pStyle w:val="SourceCode"/>
        <w:rPr>
          <w:del w:id="84" w:author="Unknown Author" w:date="2024-04-05T13:44:38Z"/>
        </w:rPr>
      </w:pPr>
      <w:del w:id="83" w:author="Unknown Author" w:date="2024-04-05T13:44:38Z">
        <w:r>
          <w:rPr>
            <w:rStyle w:val="VerbatimChar"/>
          </w:rPr>
          <w:delText>[1] "How much do you think someone who reaches State Pension age today would receive in pounds per week?"</w:delText>
        </w:r>
      </w:del>
    </w:p>
    <w:p>
      <w:pPr>
        <w:pStyle w:val="SourceCode"/>
        <w:rPr>
          <w:del w:id="92" w:author="Unknown Author" w:date="2024-04-05T13:44:38Z"/>
        </w:rPr>
      </w:pPr>
      <w:del w:id="85" w:author="Unknown Author" w:date="2024-04-05T13:44:38Z">
        <w:r>
          <w:rPr>
            <w:rStyle w:val="NormalTok"/>
          </w:rPr>
          <w:delText xml:space="preserve"> </w:delText>
        </w:r>
      </w:del>
      <w:del w:id="86" w:author="Unknown Author" w:date="2024-04-05T13:44:38Z">
        <w:r>
          <w:rPr>
            <w:rStyle w:val="FunctionTok"/>
          </w:rPr>
          <w:delText>attr</w:delText>
        </w:r>
      </w:del>
      <w:del w:id="87" w:author="Unknown Author" w:date="2024-04-05T13:44:38Z">
        <w:r>
          <w:rPr>
            <w:rStyle w:val="NormalTok"/>
          </w:rPr>
          <w:delText>(bsa20</w:delText>
        </w:r>
      </w:del>
      <w:del w:id="88" w:author="Unknown Author" w:date="2024-04-05T13:44:38Z">
        <w:r>
          <w:rPr>
            <w:rStyle w:val="SpecialCharTok"/>
          </w:rPr>
          <w:delText>$</w:delText>
        </w:r>
      </w:del>
      <w:del w:id="89" w:author="Unknown Author" w:date="2024-04-05T13:44:38Z">
        <w:r>
          <w:rPr>
            <w:rStyle w:val="NormalTok"/>
          </w:rPr>
          <w:delText>PenExp2,</w:delText>
        </w:r>
      </w:del>
      <w:del w:id="90" w:author="Unknown Author" w:date="2024-04-05T13:44:38Z">
        <w:r>
          <w:rPr>
            <w:rStyle w:val="StringTok"/>
          </w:rPr>
          <w:delText>"labels"</w:delText>
        </w:r>
      </w:del>
      <w:del w:id="91" w:author="Unknown Author" w:date="2024-04-05T13:44:38Z">
        <w:r>
          <w:rPr>
            <w:rStyle w:val="NormalTok"/>
          </w:rPr>
          <w:delText>)</w:delText>
        </w:r>
      </w:del>
    </w:p>
    <w:p>
      <w:pPr>
        <w:pStyle w:val="SourceCode"/>
        <w:rPr>
          <w:del w:id="97" w:author="Unknown Author" w:date="2024-04-05T13:44:38Z"/>
        </w:rPr>
      </w:pPr>
      <w:del w:id="93" w:author="Unknown Author" w:date="2024-04-05T13:44:38Z">
        <w:r>
          <w:rPr>
            <w:rStyle w:val="VerbatimChar"/>
          </w:rPr>
          <w:delText xml:space="preserve">      </w:delText>
        </w:r>
      </w:del>
      <w:del w:id="94" w:author="Unknown Author" w:date="2024-04-05T13:44:38Z">
        <w:r>
          <w:rPr>
            <w:rStyle w:val="VerbatimChar"/>
          </w:rPr>
          <w:delText xml:space="preserve">Not applicable           Don't know Prefer not to answer </w:delText>
        </w:r>
      </w:del>
      <w:del w:id="95" w:author="Unknown Author" w:date="2024-04-05T13:44:38Z">
        <w:r>
          <w:rPr/>
          <w:br/>
        </w:r>
      </w:del>
      <w:del w:id="96" w:author="Unknown Author" w:date="2024-04-05T13:44:38Z">
        <w:r>
          <w:rPr>
            <w:rStyle w:val="VerbatimChar"/>
          </w:rPr>
          <w:delText xml:space="preserve">                  -1                 9998                 9999 </w:delText>
        </w:r>
      </w:del>
    </w:p>
    <w:p>
      <w:pPr>
        <w:pStyle w:val="SourceCode"/>
        <w:rPr/>
      </w:pPr>
      <w:r>
        <w:rPr>
          <w:b/>
          <w:bCs/>
        </w:rPr>
        <w:t>Question 3</w:t>
      </w:r>
      <w:r>
        <w:rPr/>
        <w:t xml:space="preserve"> What do the variables measure and how?</w:t>
      </w:r>
      <w:del w:id="98" w:author="Unknown Author" w:date="2024-04-05T13:44:38Z">
        <w:bookmarkEnd w:id="2"/>
        <w:r>
          <w:rPr/>
          <w:delText>*</w:delText>
        </w:r>
      </w:del>
    </w:p>
    <w:p>
      <w:pPr>
        <w:pStyle w:val="Heading3"/>
        <w:rPr/>
      </w:pPr>
      <w:bookmarkStart w:id="3" w:name="missing-values"/>
      <w:r>
        <w:rPr/>
        <w:t>2. Missing values</w:t>
      </w:r>
    </w:p>
    <w:p>
      <w:pPr>
        <w:pStyle w:val="FirstParagraph"/>
        <w:rPr/>
      </w:pPr>
      <w:r>
        <w:rPr/>
        <w:t xml:space="preserve">Let’s now examine the distribution of our three variables. We can temporarily convert </w:t>
      </w:r>
      <w:r>
        <w:rPr>
          <w:rStyle w:val="VerbatimChar"/>
        </w:rPr>
        <w:t>EUVOTWHO</w:t>
      </w:r>
      <w:r>
        <w:rPr/>
        <w:t xml:space="preserve"> and </w:t>
      </w:r>
      <w:r>
        <w:rPr>
          <w:rStyle w:val="VerbatimChar"/>
        </w:rPr>
        <w:t>TAXSPEND</w:t>
      </w:r>
      <w:r>
        <w:rPr/>
        <w:t xml:space="preserve"> into factors using </w:t>
      </w:r>
      <w:r>
        <w:rPr>
          <w:rStyle w:val="VerbatimChar"/>
        </w:rPr>
        <w:t>mutate()</w:t>
      </w:r>
      <w:r>
        <w:rPr/>
        <w:t xml:space="preserve"> for a more meaningful output</w:t>
      </w:r>
      <w:ins w:id="99" w:author="Unknown Author" w:date="2024-04-05T13:44:38Z">
        <w:r>
          <w:rPr/>
          <w:t xml:space="preserve"> that include their value labels</w:t>
        </w:r>
      </w:ins>
      <w:r>
        <w:rPr/>
        <w:t>. Review the frequency tables, examining the ‘not applicable’ and ‘don’t know’ categories.</w:t>
      </w:r>
    </w:p>
    <w:p>
      <w:pPr>
        <w:pStyle w:val="SourceCode"/>
        <w:rPr/>
      </w:pPr>
      <w:r>
        <w:rPr>
          <w:rStyle w:val="NormalTok"/>
        </w:rPr>
        <w:t>bsa20</w:t>
      </w:r>
      <w:r>
        <w:rPr>
          <w:rStyle w:val="SpecialCharTok"/>
        </w:rPr>
        <w:t>%&gt;%</w:t>
      </w:r>
      <w:r>
        <w:rPr>
          <w:rStyle w:val="FunctionTok"/>
        </w:rPr>
        <w:t>select</w:t>
      </w:r>
      <w:r>
        <w:rPr>
          <w:rStyle w:val="NormalTok"/>
        </w:rPr>
        <w:t xml:space="preserve">(EUVOTWHO,TAXSPEND) </w:t>
      </w:r>
      <w:r>
        <w:rPr>
          <w:rStyle w:val="SpecialCharTok"/>
        </w:rPr>
        <w:t>%&gt;%</w:t>
      </w:r>
      <w:r>
        <w:rPr/>
        <w:br/>
      </w:r>
      <w:r>
        <w:rPr>
          <w:rStyle w:val="NormalTok"/>
        </w:rPr>
        <w:t xml:space="preserve">       </w:t>
      </w:r>
      <w:r>
        <w:rPr>
          <w:rStyle w:val="FunctionTok"/>
        </w:rPr>
        <w:t>mutate</w:t>
      </w:r>
      <w:r>
        <w:rPr>
          <w:rStyle w:val="NormalTok"/>
        </w:rPr>
        <w:t>(</w:t>
      </w:r>
      <w:r>
        <w:rPr>
          <w:rStyle w:val="FunctionTok"/>
        </w:rPr>
        <w:t>as_factor</w:t>
      </w:r>
      <w:r>
        <w:rPr>
          <w:rStyle w:val="NormalTok"/>
        </w:rPr>
        <w:t xml:space="preserve">(.)) </w:t>
      </w:r>
      <w:r>
        <w:rPr>
          <w:rStyle w:val="SpecialCharTok"/>
        </w:rPr>
        <w:t>%&gt;%</w:t>
      </w:r>
      <w:r>
        <w:rPr/>
        <w:br/>
      </w:r>
      <w:r>
        <w:rPr>
          <w:rStyle w:val="NormalTok"/>
        </w:rPr>
        <w:t xml:space="preserve">       </w:t>
      </w:r>
      <w:r>
        <w:rPr>
          <w:rStyle w:val="FunctionTok"/>
        </w:rPr>
        <w:t>summary</w:t>
      </w:r>
      <w:r>
        <w:rPr>
          <w:rStyle w:val="NormalTok"/>
        </w:rPr>
        <w:t>()</w:t>
      </w:r>
    </w:p>
    <w:p>
      <w:pPr>
        <w:pStyle w:val="SourceCode"/>
        <w:rPr/>
      </w:pPr>
      <w:r>
        <w:rPr>
          <w:rStyle w:val="VerbatimChar"/>
        </w:rPr>
        <w:t xml:space="preserve">                                  </w:t>
      </w:r>
      <w:r>
        <w:rPr>
          <w:rStyle w:val="VerbatimChar"/>
        </w:rPr>
        <w:t xml:space="preserve">EUVOTWHO   </w:t>
      </w:r>
      <w:r>
        <w:rPr/>
        <w:br/>
      </w:r>
      <w:r>
        <w:rPr>
          <w:rStyle w:val="VerbatimChar"/>
        </w:rPr>
        <w:t xml:space="preserve"> Not applicable                       :   0  </w:t>
      </w:r>
      <w:r>
        <w:rPr/>
        <w:br/>
      </w:r>
      <w:r>
        <w:rPr>
          <w:rStyle w:val="VerbatimChar"/>
        </w:rPr>
        <w:t xml:space="preserve"> Remain a member of the European Union: 635  </w:t>
      </w:r>
      <w:r>
        <w:rPr/>
        <w:br/>
      </w:r>
      <w:r>
        <w:rPr>
          <w:rStyle w:val="VerbatimChar"/>
        </w:rPr>
        <w:t xml:space="preserve"> Leave the European Union             : 463  </w:t>
      </w:r>
      <w:r>
        <w:rPr/>
        <w:br/>
      </w:r>
      <w:r>
        <w:rPr>
          <w:rStyle w:val="VerbatimChar"/>
        </w:rPr>
        <w:t xml:space="preserve"> I Don't remember                     :   2  </w:t>
      </w:r>
      <w:r>
        <w:rPr/>
        <w:br/>
      </w:r>
      <w:r>
        <w:rPr>
          <w:rStyle w:val="VerbatimChar"/>
        </w:rPr>
        <w:t xml:space="preserve"> Don't know                           :   0  </w:t>
      </w:r>
      <w:r>
        <w:rPr/>
        <w:br/>
      </w:r>
      <w:r>
        <w:rPr>
          <w:rStyle w:val="VerbatimChar"/>
        </w:rPr>
        <w:t xml:space="preserve"> Prefer not to answer                 :  21  </w:t>
      </w:r>
      <w:r>
        <w:rPr/>
        <w:br/>
      </w:r>
      <w:r>
        <w:rPr>
          <w:rStyle w:val="VerbatimChar"/>
        </w:rPr>
        <w:t xml:space="preserve"> NA's                                 :2843  </w:t>
      </w:r>
      <w:r>
        <w:rPr/>
        <w:br/>
      </w:r>
      <w:r>
        <w:rPr>
          <w:rStyle w:val="VerbatimChar"/>
        </w:rPr>
        <w:t xml:space="preserve">                                                                   TAXSPEND   </w:t>
      </w:r>
      <w:r>
        <w:rPr/>
        <w:br/>
      </w:r>
      <w:r>
        <w:rPr>
          <w:rStyle w:val="VerbatimChar"/>
        </w:rPr>
        <w:t xml:space="preserve"> Not applicable                                                        :   0  </w:t>
      </w:r>
      <w:r>
        <w:rPr/>
        <w:br/>
      </w:r>
      <w:r>
        <w:rPr>
          <w:rStyle w:val="VerbatimChar"/>
        </w:rPr>
        <w:t xml:space="preserve"> Reduce taxes and spend less on health, education and social benefits  : 186  </w:t>
      </w:r>
      <w:r>
        <w:rPr/>
        <w:br/>
      </w:r>
      <w:r>
        <w:rPr>
          <w:rStyle w:val="VerbatimChar"/>
        </w:rPr>
        <w:t xml:space="preserve"> Keep taxes and spending on these services at the same level as now    :1589  </w:t>
      </w:r>
      <w:r>
        <w:rPr/>
        <w:br/>
      </w:r>
      <w:r>
        <w:rPr>
          <w:rStyle w:val="VerbatimChar"/>
        </w:rPr>
        <w:t xml:space="preserve"> Increase taxes and spend more on health, education and social benefits:2133  </w:t>
      </w:r>
      <w:r>
        <w:rPr/>
        <w:br/>
      </w:r>
      <w:r>
        <w:rPr>
          <w:rStyle w:val="VerbatimChar"/>
        </w:rPr>
        <w:t xml:space="preserve"> Don't know                                                            :  35  </w:t>
      </w:r>
      <w:r>
        <w:rPr/>
        <w:br/>
      </w:r>
      <w:r>
        <w:rPr>
          <w:rStyle w:val="VerbatimChar"/>
        </w:rPr>
        <w:t xml:space="preserve"> Prefer not to answer                                                  :  21  </w:t>
      </w:r>
      <w:r>
        <w:rPr/>
        <w:br/>
      </w:r>
      <w:r>
        <w:rPr>
          <w:rStyle w:val="VerbatimChar"/>
        </w:rPr>
        <w:t xml:space="preserve">                                                                              </w:t>
      </w:r>
    </w:p>
    <w:p>
      <w:pPr>
        <w:pStyle w:val="SourceCode"/>
        <w:rPr/>
      </w:pPr>
      <w:r>
        <w:rPr>
          <w:rStyle w:val="FunctionTok"/>
        </w:rPr>
        <w:t>summary</w:t>
      </w:r>
      <w:r>
        <w:rPr>
          <w:rStyle w:val="NormalTok"/>
        </w:rPr>
        <w:t>(bsa20</w:t>
      </w:r>
      <w:r>
        <w:rPr>
          <w:rStyle w:val="SpecialCharTok"/>
        </w:rPr>
        <w:t>$</w:t>
      </w:r>
      <w:r>
        <w:rPr>
          <w:rStyle w:val="NormalTok"/>
        </w:rPr>
        <w:t>PenExp2)</w:t>
      </w:r>
    </w:p>
    <w:p>
      <w:pPr>
        <w:pStyle w:val="SourceCode"/>
        <w:rPr/>
      </w:pPr>
      <w:r>
        <w:rPr>
          <w:rStyle w:val="VerbatimChar"/>
        </w:rPr>
        <w:t xml:space="preserve">   </w:t>
      </w:r>
      <w:r>
        <w:rPr>
          <w:rStyle w:val="VerbatimChar"/>
        </w:rPr>
        <w:t xml:space="preserve">Min. 1st Qu.  Median    Mean 3rd Qu.    Max.    NA's </w:t>
      </w:r>
      <w:r>
        <w:rPr/>
        <w:br/>
      </w:r>
      <w:r>
        <w:rPr>
          <w:rStyle w:val="VerbatimChar"/>
        </w:rPr>
        <w:t xml:space="preserve">      0     120     160    1293     200    9999    1076 </w:t>
      </w:r>
    </w:p>
    <w:p>
      <w:pPr>
        <w:pStyle w:val="FirstParagraph"/>
        <w:rPr/>
      </w:pPr>
      <w:r>
        <w:rPr>
          <w:b/>
          <w:bCs/>
        </w:rPr>
        <w:t>Question 4</w:t>
      </w:r>
      <w:r>
        <w:rPr/>
        <w:t xml:space="preserve"> Why for EUVOTWHO </w:t>
      </w:r>
      <w:ins w:id="100" w:author="Unknown Author" w:date="2024-04-05T13:44:38Z">
        <w:r>
          <w:rPr/>
          <w:t xml:space="preserve">and PenExp2 </w:t>
        </w:r>
      </w:ins>
      <w:r>
        <w:rPr/>
        <w:t>are there so many system missing values (NA)? Note, you can use the documentation to check if needed. What does this mean when it comes to interpreting the percentages?</w:t>
      </w:r>
    </w:p>
    <w:p>
      <w:pPr>
        <w:pStyle w:val="BodyText"/>
        <w:rPr>
          <w:ins w:id="102" w:author="Unknown Author" w:date="2024-04-05T13:44:38Z"/>
        </w:rPr>
      </w:pPr>
      <w:ins w:id="101" w:author="Unknown Author" w:date="2024-04-05T13:44:38Z">
        <w:r>
          <w:rPr/>
          <w:t>When analysing survey data, it is sometimes convenient to set all item non responses such as ´Don’t know´ and ‘Prefer not to say’ as system missing so that they do not appear in the results. With BSA data, this can only be done as long as we do not weight the data (in order to make inference to the British population as a whole), otherwise we might get biased results.</w:t>
        </w:r>
      </w:ins>
    </w:p>
    <w:p>
      <w:pPr>
        <w:pStyle w:val="BodyText"/>
        <w:rPr>
          <w:del w:id="104" w:author="Unknown Author" w:date="2024-04-05T13:44:38Z"/>
        </w:rPr>
      </w:pPr>
      <w:del w:id="103" w:author="Unknown Author" w:date="2024-04-05T13:44:38Z">
        <w:r>
          <w:rPr/>
          <w:delText>Now, set all remaining item missing responses including don’t knows and prefer not to say as missing values so that they do not appear in the results.</w:delText>
        </w:r>
      </w:del>
    </w:p>
    <w:p>
      <w:pPr>
        <w:pStyle w:val="BodyText"/>
        <w:rPr/>
      </w:pPr>
      <w:ins w:id="105" w:author="Unknown Author" w:date="2024-04-05T13:44:38Z">
        <w:r>
          <w:rPr/>
          <w:t xml:space="preserve">The code below show how to </w:t>
        </w:r>
      </w:ins>
      <w:del w:id="106" w:author="Unknown Author" w:date="2024-04-05T13:44:38Z">
        <w:r>
          <w:rPr/>
          <w:delText xml:space="preserve">In the code below, we </w:delText>
        </w:r>
      </w:del>
      <w:r>
        <w:rPr/>
        <w:t>recode the missing values into system missing (NA)</w:t>
      </w:r>
      <w:ins w:id="107" w:author="Unknown Author" w:date="2024-04-05T13:44:38Z">
        <w:r>
          <w:rPr/>
          <w:t xml:space="preserve"> using separate variables</w:t>
        </w:r>
      </w:ins>
      <w:r>
        <w:rPr/>
        <w:t xml:space="preserve">. For ease of interpretation, we also convert the original numeric variable into labelled factors using </w:t>
      </w:r>
      <w:r>
        <w:rPr>
          <w:rStyle w:val="VerbatimChar"/>
        </w:rPr>
        <w:t>as_factor()</w:t>
      </w:r>
      <w:r>
        <w:rPr/>
        <w:t>, so that they directly display the value labels.</w:t>
      </w:r>
    </w:p>
    <w:p>
      <w:pPr>
        <w:pStyle w:val="SourceCode"/>
        <w:rPr/>
      </w:pPr>
      <w:r>
        <w:rPr>
          <w:rStyle w:val="NormalTok"/>
        </w:rPr>
        <w:t>bsa20</w:t>
      </w:r>
      <w:r>
        <w:rPr>
          <w:rStyle w:val="OtherTok"/>
        </w:rPr>
        <w:t>&lt;-</w:t>
      </w:r>
      <w:r>
        <w:rPr>
          <w:rStyle w:val="NormalTok"/>
        </w:rPr>
        <w:t>bsa20</w:t>
      </w:r>
      <w:r>
        <w:rPr>
          <w:rStyle w:val="SpecialCharTok"/>
        </w:rPr>
        <w:t>%&gt;%</w:t>
      </w:r>
      <w:r>
        <w:rPr>
          <w:rStyle w:val="FunctionTok"/>
        </w:rPr>
        <w:t>mutate</w:t>
      </w:r>
      <w:r>
        <w:rPr>
          <w:rStyle w:val="NormalTok"/>
        </w:rPr>
        <w:t>(</w:t>
      </w:r>
      <w:r>
        <w:rPr/>
        <w:br/>
      </w:r>
      <w:r>
        <w:rPr>
          <w:rStyle w:val="NormalTok"/>
        </w:rPr>
        <w:t xml:space="preserve">              </w:t>
      </w:r>
      <w:r>
        <w:rPr>
          <w:rStyle w:val="AttributeTok"/>
        </w:rPr>
        <w:t>TAXSPEND.r=</w:t>
      </w:r>
      <w:r>
        <w:rPr>
          <w:rStyle w:val="FunctionTok"/>
        </w:rPr>
        <w:t>factor</w:t>
      </w:r>
      <w:r>
        <w:rPr>
          <w:rStyle w:val="NormalTok"/>
        </w:rPr>
        <w:t>(</w:t>
      </w:r>
      <w:r>
        <w:rPr>
          <w:rStyle w:val="FunctionTok"/>
        </w:rPr>
        <w:t>as_factor</w:t>
      </w:r>
      <w:r>
        <w:rPr>
          <w:rStyle w:val="NormalTok"/>
        </w:rPr>
        <w:t>(TAXSPEND,</w:t>
      </w:r>
      <w:r>
        <w:rPr>
          <w:rStyle w:val="StringTok"/>
        </w:rPr>
        <w:t>"labels"</w:t>
      </w:r>
      <w:r>
        <w:rPr>
          <w:rStyle w:val="NormalTok"/>
        </w:rPr>
        <w:t xml:space="preserve">), </w:t>
      </w:r>
      <w:r>
        <w:rPr/>
        <w:br/>
      </w:r>
      <w:r>
        <w:rPr>
          <w:rStyle w:val="NormalTok"/>
        </w:rPr>
        <w:t xml:space="preserve">                                </w:t>
      </w:r>
      <w:r>
        <w:rPr>
          <w:rStyle w:val="AttributeTok"/>
        </w:rPr>
        <w:t>exclude =</w:t>
      </w:r>
      <w:r>
        <w:rPr>
          <w:rStyle w:val="NormalTok"/>
        </w:rPr>
        <w:t xml:space="preserve"> </w:t>
      </w:r>
      <w:r>
        <w:rPr>
          <w:rStyle w:val="FunctionTok"/>
        </w:rPr>
        <w:t>c</w:t>
      </w:r>
      <w:r>
        <w:rPr>
          <w:rStyle w:val="NormalTok"/>
        </w:rPr>
        <w:t>(</w:t>
      </w:r>
      <w:r>
        <w:rPr>
          <w:rStyle w:val="StringTok"/>
        </w:rPr>
        <w:t>"Prefer not to answer"</w:t>
      </w:r>
      <w:r>
        <w:rPr>
          <w:rStyle w:val="NormalTok"/>
        </w:rPr>
        <w:t>,</w:t>
      </w:r>
      <w:r>
        <w:rPr/>
        <w:br/>
      </w:r>
      <w:r>
        <w:rPr>
          <w:rStyle w:val="NormalTok"/>
        </w:rPr>
        <w:t xml:space="preserve">                                            </w:t>
      </w:r>
      <w:r>
        <w:rPr>
          <w:rStyle w:val="StringTok"/>
        </w:rPr>
        <w:t>"Don't know"</w:t>
      </w:r>
      <w:r>
        <w:rPr>
          <w:rStyle w:val="NormalTok"/>
        </w:rPr>
        <w:t>)),</w:t>
      </w:r>
      <w:r>
        <w:rPr/>
        <w:br/>
      </w:r>
      <w:r>
        <w:rPr>
          <w:rStyle w:val="NormalTok"/>
        </w:rPr>
        <w:t xml:space="preserve">              </w:t>
      </w:r>
      <w:r>
        <w:rPr>
          <w:rStyle w:val="AttributeTok"/>
        </w:rPr>
        <w:t>EUVOTWHO.r=</w:t>
      </w:r>
      <w:r>
        <w:rPr>
          <w:rStyle w:val="FunctionTok"/>
        </w:rPr>
        <w:t>factor</w:t>
      </w:r>
      <w:r>
        <w:rPr>
          <w:rStyle w:val="NormalTok"/>
        </w:rPr>
        <w:t>(</w:t>
      </w:r>
      <w:r>
        <w:rPr>
          <w:rStyle w:val="FunctionTok"/>
        </w:rPr>
        <w:t>as_factor</w:t>
      </w:r>
      <w:r>
        <w:rPr>
          <w:rStyle w:val="NormalTok"/>
        </w:rPr>
        <w:t>(EUVOTWHO,</w:t>
      </w:r>
      <w:r>
        <w:rPr>
          <w:rStyle w:val="StringTok"/>
        </w:rPr>
        <w:t>"labels"</w:t>
      </w:r>
      <w:r>
        <w:rPr>
          <w:rStyle w:val="NormalTok"/>
        </w:rPr>
        <w:t>),</w:t>
      </w:r>
      <w:r>
        <w:rPr/>
        <w:br/>
      </w:r>
      <w:r>
        <w:rPr>
          <w:rStyle w:val="NormalTok"/>
        </w:rPr>
        <w:t xml:space="preserve">                                </w:t>
      </w:r>
      <w:r>
        <w:rPr>
          <w:rStyle w:val="AttributeTok"/>
        </w:rPr>
        <w:t>exclude =</w:t>
      </w:r>
      <w:r>
        <w:rPr>
          <w:rStyle w:val="NormalTok"/>
        </w:rPr>
        <w:t xml:space="preserve"> </w:t>
      </w:r>
      <w:r>
        <w:rPr>
          <w:rStyle w:val="FunctionTok"/>
        </w:rPr>
        <w:t>c</w:t>
      </w:r>
      <w:r>
        <w:rPr>
          <w:rStyle w:val="NormalTok"/>
        </w:rPr>
        <w:t>(</w:t>
      </w:r>
      <w:r>
        <w:rPr>
          <w:rStyle w:val="StringTok"/>
        </w:rPr>
        <w:t>"Prefer not to answer"</w:t>
      </w:r>
      <w:r>
        <w:rPr>
          <w:rStyle w:val="NormalTok"/>
        </w:rPr>
        <w:t>,</w:t>
      </w:r>
      <w:r>
        <w:rPr/>
        <w:br/>
      </w:r>
      <w:r>
        <w:rPr>
          <w:rStyle w:val="NormalTok"/>
        </w:rPr>
        <w:t xml:space="preserve">                                            </w:t>
      </w:r>
      <w:r>
        <w:rPr>
          <w:rStyle w:val="StringTok"/>
        </w:rPr>
        <w:t>"I Don't remember"</w:t>
      </w:r>
      <w:r>
        <w:rPr>
          <w:rStyle w:val="NormalTok"/>
        </w:rPr>
        <w:t>,</w:t>
      </w:r>
      <w:r>
        <w:rPr>
          <w:rStyle w:val="StringTok"/>
        </w:rPr>
        <w:t>"Not applicable"</w:t>
      </w:r>
      <w:r>
        <w:rPr>
          <w:rStyle w:val="NormalTok"/>
        </w:rPr>
        <w:t>,</w:t>
      </w:r>
      <w:r>
        <w:rPr>
          <w:rStyle w:val="ConstantTok"/>
        </w:rPr>
        <w:t>NA</w:t>
      </w:r>
      <w:r>
        <w:rPr>
          <w:rStyle w:val="NormalTok"/>
        </w:rPr>
        <w:t>)),</w:t>
      </w:r>
      <w:r>
        <w:rPr/>
        <w:br/>
      </w:r>
      <w:r>
        <w:rPr>
          <w:rStyle w:val="NormalTok"/>
        </w:rPr>
        <w:t xml:space="preserve">              </w:t>
      </w:r>
      <w:r>
        <w:rPr>
          <w:rStyle w:val="AttributeTok"/>
        </w:rPr>
        <w:t>PenExp2.r=</w:t>
      </w:r>
      <w:r>
        <w:rPr>
          <w:rStyle w:val="FunctionTok"/>
        </w:rPr>
        <w:t>ifelse</w:t>
      </w:r>
      <w:r>
        <w:rPr>
          <w:rStyle w:val="NormalTok"/>
        </w:rPr>
        <w:t>(PenExp2</w:t>
      </w:r>
      <w:r>
        <w:rPr>
          <w:rStyle w:val="SpecialCharTok"/>
        </w:rPr>
        <w:t>==-</w:t>
      </w:r>
      <w:r>
        <w:rPr>
          <w:rStyle w:val="DecValTok"/>
        </w:rPr>
        <w:t>1</w:t>
      </w:r>
      <w:r>
        <w:rPr>
          <w:rStyle w:val="NormalTok"/>
        </w:rPr>
        <w:t xml:space="preserve"> </w:t>
      </w:r>
      <w:r>
        <w:rPr>
          <w:rStyle w:val="SpecialCharTok"/>
        </w:rPr>
        <w:t>|</w:t>
      </w:r>
      <w:r>
        <w:rPr>
          <w:rStyle w:val="NormalTok"/>
        </w:rPr>
        <w:t xml:space="preserve"> PenExp2</w:t>
      </w:r>
      <w:r>
        <w:rPr>
          <w:rStyle w:val="SpecialCharTok"/>
        </w:rPr>
        <w:t>&gt;=</w:t>
      </w:r>
      <w:r>
        <w:rPr>
          <w:rStyle w:val="DecValTok"/>
        </w:rPr>
        <w:t>9998</w:t>
      </w:r>
      <w:r>
        <w:rPr>
          <w:rStyle w:val="NormalTok"/>
        </w:rPr>
        <w:t>,</w:t>
      </w:r>
      <w:r>
        <w:rPr>
          <w:rStyle w:val="ConstantTok"/>
        </w:rPr>
        <w:t>NA</w:t>
      </w:r>
      <w:r>
        <w:rPr>
          <w:rStyle w:val="NormalTok"/>
        </w:rPr>
        <w:t>,PenExp2)</w:t>
      </w:r>
      <w:r>
        <w:rPr/>
        <w:br/>
      </w:r>
      <w:r>
        <w:rPr>
          <w:rStyle w:val="NormalTok"/>
        </w:rPr>
        <w:t xml:space="preserve">                      )</w:t>
      </w:r>
      <w:r>
        <w:rPr/>
        <w:br/>
      </w:r>
      <w:r>
        <w:rPr>
          <w:rStyle w:val="DocumentationTok"/>
        </w:rPr>
        <w:t>### Value labels need to be truncated as they are rather lengthy!</w:t>
      </w:r>
      <w:r>
        <w:rPr/>
        <w:br/>
      </w:r>
      <w:r>
        <w:rPr>
          <w:rStyle w:val="FunctionTok"/>
        </w:rPr>
        <w:t>levels</w:t>
      </w:r>
      <w:r>
        <w:rPr>
          <w:rStyle w:val="NormalTok"/>
        </w:rPr>
        <w:t>(bsa20</w:t>
      </w:r>
      <w:r>
        <w:rPr>
          <w:rStyle w:val="SpecialCharTok"/>
        </w:rPr>
        <w:t>$</w:t>
      </w:r>
      <w:r>
        <w:rPr>
          <w:rStyle w:val="NormalTok"/>
        </w:rPr>
        <w:t>TAXSPEND.r)</w:t>
      </w:r>
      <w:r>
        <w:rPr>
          <w:rStyle w:val="OtherTok"/>
        </w:rPr>
        <w:t>&lt;-</w:t>
      </w:r>
      <w:r>
        <w:rPr>
          <w:rStyle w:val="FunctionTok"/>
        </w:rPr>
        <w:t>substr</w:t>
      </w:r>
      <w:r>
        <w:rPr>
          <w:rStyle w:val="NormalTok"/>
        </w:rPr>
        <w:t>(</w:t>
      </w:r>
      <w:r>
        <w:rPr>
          <w:rStyle w:val="FunctionTok"/>
        </w:rPr>
        <w:t>levels</w:t>
      </w:r>
      <w:r>
        <w:rPr>
          <w:rStyle w:val="NormalTok"/>
        </w:rPr>
        <w:t>(bsa20</w:t>
      </w:r>
      <w:r>
        <w:rPr>
          <w:rStyle w:val="SpecialCharTok"/>
        </w:rPr>
        <w:t>$</w:t>
      </w:r>
      <w:r>
        <w:rPr>
          <w:rStyle w:val="NormalTok"/>
        </w:rPr>
        <w:t>TAXSPEND.r),</w:t>
      </w:r>
      <w:r>
        <w:rPr>
          <w:rStyle w:val="DecValTok"/>
        </w:rPr>
        <w:t>1</w:t>
      </w:r>
      <w:r>
        <w:rPr>
          <w:rStyle w:val="NormalTok"/>
        </w:rPr>
        <w:t>,</w:t>
      </w:r>
      <w:r>
        <w:rPr>
          <w:rStyle w:val="DecValTok"/>
        </w:rPr>
        <w:t>14</w:t>
      </w:r>
      <w:r>
        <w:rPr>
          <w:rStyle w:val="NormalTok"/>
        </w:rPr>
        <w:t>)</w:t>
      </w:r>
      <w:r>
        <w:rPr/>
        <w:br/>
      </w:r>
      <w:r>
        <w:rPr>
          <w:rStyle w:val="FunctionTok"/>
        </w:rPr>
        <w:t>levels</w:t>
      </w:r>
      <w:r>
        <w:rPr>
          <w:rStyle w:val="NormalTok"/>
        </w:rPr>
        <w:t>(bsa20</w:t>
      </w:r>
      <w:r>
        <w:rPr>
          <w:rStyle w:val="SpecialCharTok"/>
        </w:rPr>
        <w:t>$</w:t>
      </w:r>
      <w:r>
        <w:rPr>
          <w:rStyle w:val="NormalTok"/>
        </w:rPr>
        <w:t>EUVOTWHO.r)</w:t>
      </w:r>
      <w:r>
        <w:rPr>
          <w:rStyle w:val="OtherTok"/>
        </w:rPr>
        <w:t>&lt;-</w:t>
      </w:r>
      <w:r>
        <w:rPr>
          <w:rStyle w:val="FunctionTok"/>
        </w:rPr>
        <w:t>substr</w:t>
      </w:r>
      <w:r>
        <w:rPr>
          <w:rStyle w:val="NormalTok"/>
        </w:rPr>
        <w:t>(</w:t>
      </w:r>
      <w:r>
        <w:rPr>
          <w:rStyle w:val="FunctionTok"/>
        </w:rPr>
        <w:t>levels</w:t>
      </w:r>
      <w:r>
        <w:rPr>
          <w:rStyle w:val="NormalTok"/>
        </w:rPr>
        <w:t>(bsa20</w:t>
      </w:r>
      <w:r>
        <w:rPr>
          <w:rStyle w:val="SpecialCharTok"/>
        </w:rPr>
        <w:t>$</w:t>
      </w:r>
      <w:r>
        <w:rPr>
          <w:rStyle w:val="NormalTok"/>
        </w:rPr>
        <w:t>EUVOTWHO.r),</w:t>
      </w:r>
      <w:r>
        <w:rPr>
          <w:rStyle w:val="DecValTok"/>
        </w:rPr>
        <w:t>1</w:t>
      </w:r>
      <w:r>
        <w:rPr>
          <w:rStyle w:val="NormalTok"/>
        </w:rPr>
        <w:t>,</w:t>
      </w:r>
      <w:r>
        <w:rPr>
          <w:rStyle w:val="DecValTok"/>
        </w:rPr>
        <w:t>6</w:t>
      </w:r>
      <w:r>
        <w:rPr>
          <w:rStyle w:val="NormalTok"/>
        </w:rPr>
        <w:t>)</w:t>
      </w:r>
      <w:r>
        <w:rPr/>
        <w:br/>
        <w:br/>
      </w:r>
      <w:r>
        <w:rPr>
          <w:rStyle w:val="FunctionTok"/>
        </w:rPr>
        <w:t>levels</w:t>
      </w:r>
      <w:r>
        <w:rPr>
          <w:rStyle w:val="NormalTok"/>
        </w:rPr>
        <w:t>(bsa20</w:t>
      </w:r>
      <w:r>
        <w:rPr>
          <w:rStyle w:val="SpecialCharTok"/>
        </w:rPr>
        <w:t>$</w:t>
      </w:r>
      <w:r>
        <w:rPr>
          <w:rStyle w:val="NormalTok"/>
        </w:rPr>
        <w:t>TAXSPEND.r)</w:t>
      </w:r>
    </w:p>
    <w:p>
      <w:pPr>
        <w:pStyle w:val="SourceCode"/>
        <w:rPr/>
      </w:pPr>
      <w:r>
        <w:rPr>
          <w:rStyle w:val="VerbatimChar"/>
        </w:rPr>
        <w:t>[1] "Reduce taxes a" "Keep taxes and" "Increase taxes"</w:t>
      </w:r>
    </w:p>
    <w:p>
      <w:pPr>
        <w:pStyle w:val="SourceCode"/>
        <w:rPr/>
      </w:pPr>
      <w:r>
        <w:rPr>
          <w:rStyle w:val="FunctionTok"/>
        </w:rPr>
        <w:t>levels</w:t>
      </w:r>
      <w:r>
        <w:rPr>
          <w:rStyle w:val="NormalTok"/>
        </w:rPr>
        <w:t>(bsa20</w:t>
      </w:r>
      <w:r>
        <w:rPr>
          <w:rStyle w:val="SpecialCharTok"/>
        </w:rPr>
        <w:t>$</w:t>
      </w:r>
      <w:r>
        <w:rPr>
          <w:rStyle w:val="NormalTok"/>
        </w:rPr>
        <w:t>EUVOTWHO.r)</w:t>
      </w:r>
    </w:p>
    <w:p>
      <w:pPr>
        <w:pStyle w:val="SourceCode"/>
        <w:rPr/>
      </w:pPr>
      <w:bookmarkStart w:id="4" w:name="missing-values"/>
      <w:r>
        <w:rPr>
          <w:rStyle w:val="VerbatimChar"/>
        </w:rPr>
        <w:t>[1] "Remain" "Leave "</w:t>
      </w:r>
      <w:bookmarkEnd w:id="4"/>
    </w:p>
    <w:p>
      <w:pPr>
        <w:pStyle w:val="Heading3"/>
        <w:rPr/>
      </w:pPr>
      <w:bookmarkStart w:id="5" w:name="Xaa82089720548e5c3b8dd88295685e308286a58"/>
      <w:r>
        <w:rPr/>
        <w:t>3. Compare unweighted and weighted proportions</w:t>
      </w:r>
    </w:p>
    <w:p>
      <w:pPr>
        <w:pStyle w:val="FirstParagraph"/>
        <w:rPr/>
      </w:pPr>
      <w:r>
        <w:rPr/>
        <w:t xml:space="preserve">Let’s examine the unweighted responses first. </w:t>
      </w:r>
      <w:ins w:id="108" w:author="Unknown Author" w:date="2024-04-05T13:44:38Z">
        <w:r>
          <w:rPr/>
          <w:t>In order to ensure coherence with the remainder of this exercise</w:t>
        </w:r>
      </w:ins>
      <w:del w:id="109" w:author="Unknown Author" w:date="2024-04-05T13:44:38Z">
        <w:r>
          <w:rPr/>
          <w:delText>At this stage</w:delText>
        </w:r>
      </w:del>
      <w:r>
        <w:rPr/>
        <w:t xml:space="preserve">, we use </w:t>
      </w:r>
      <w:r>
        <w:rPr>
          <w:rStyle w:val="VerbatimChar"/>
        </w:rPr>
        <w:t>xtabs()</w:t>
      </w:r>
      <w:r>
        <w:rPr/>
        <w:t xml:space="preserve"> for </w:t>
      </w:r>
      <w:del w:id="110" w:author="Unknown Author" w:date="2024-04-05T13:44:38Z">
        <w:r>
          <w:rPr/>
          <w:delText xml:space="preserve">the </w:delText>
        </w:r>
      </w:del>
      <w:r>
        <w:rPr/>
        <w:t xml:space="preserve">categorical variables and </w:t>
      </w:r>
      <w:r>
        <w:rPr>
          <w:rStyle w:val="VerbatimChar"/>
        </w:rPr>
        <w:t>summary()</w:t>
      </w:r>
      <w:r>
        <w:rPr/>
        <w:t xml:space="preserve"> for</w:t>
      </w:r>
      <w:del w:id="111" w:author="Unknown Author" w:date="2024-04-05T13:44:38Z">
        <w:r>
          <w:rPr/>
          <w:delText xml:space="preserve"> the</w:delText>
        </w:r>
      </w:del>
      <w:r>
        <w:rPr/>
        <w:t xml:space="preserve"> continuous ones.</w:t>
      </w:r>
    </w:p>
    <w:p>
      <w:pPr>
        <w:pStyle w:val="BodyText"/>
        <w:rPr>
          <w:ins w:id="113" w:author="Unknown Author" w:date="2024-04-05T13:44:38Z"/>
        </w:rPr>
      </w:pPr>
      <w:ins w:id="112" w:author="Unknown Author" w:date="2024-04-05T13:44:38Z">
        <w:r>
          <w:rPr/>
          <w:t>Unlike some other surveys, the BSA has retained observations with “Don’t knows” and ‘Does not apply’ when weights were computed. As a result, any univariate analysis needs to retain these observations, otherwise the estimated results might be incorrect. There is a way of obtaining ‘clean’ estimates without them, but this goes beyond this exercise. Instead, we will examine below results that includes them.</w:t>
        </w:r>
      </w:ins>
    </w:p>
    <w:p>
      <w:pPr>
        <w:pStyle w:val="SourceCode"/>
        <w:rPr/>
      </w:pPr>
      <w:ins w:id="114" w:author="Unknown Author" w:date="2024-04-05T13:44:38Z">
        <w:r>
          <w:rPr>
            <w:rStyle w:val="NormalTok"/>
          </w:rPr>
          <w:t>bsa20</w:t>
        </w:r>
      </w:ins>
      <w:ins w:id="115" w:author="Unknown Author" w:date="2024-04-05T13:44:38Z">
        <w:r>
          <w:rPr>
            <w:rStyle w:val="OtherTok"/>
          </w:rPr>
          <w:t>&lt;-</w:t>
        </w:r>
      </w:ins>
      <w:ins w:id="116" w:author="Unknown Author" w:date="2024-04-05T13:44:38Z">
        <w:r>
          <w:rPr>
            <w:rStyle w:val="NormalTok"/>
          </w:rPr>
          <w:t>bsa20</w:t>
        </w:r>
      </w:ins>
      <w:ins w:id="117" w:author="Unknown Author" w:date="2024-04-05T13:44:38Z">
        <w:r>
          <w:rPr>
            <w:rStyle w:val="SpecialCharTok"/>
          </w:rPr>
          <w:t>%&gt;%</w:t>
        </w:r>
      </w:ins>
      <w:ins w:id="118" w:author="Unknown Author" w:date="2024-04-05T13:44:38Z">
        <w:r>
          <w:rPr>
            <w:rStyle w:val="FunctionTok"/>
          </w:rPr>
          <w:t>mutate</w:t>
        </w:r>
      </w:ins>
      <w:ins w:id="119" w:author="Unknown Author" w:date="2024-04-05T13:44:38Z">
        <w:r>
          <w:rPr>
            <w:rStyle w:val="NormalTok"/>
          </w:rPr>
          <w:t>(</w:t>
        </w:r>
      </w:ins>
      <w:ins w:id="120" w:author="Unknown Author" w:date="2024-04-05T13:44:38Z">
        <w:r>
          <w:rPr/>
          <w:br/>
        </w:r>
      </w:ins>
      <w:ins w:id="121" w:author="Unknown Author" w:date="2024-04-05T13:44:38Z">
        <w:r>
          <w:rPr>
            <w:rStyle w:val="NormalTok"/>
          </w:rPr>
          <w:t xml:space="preserve">              </w:t>
        </w:r>
      </w:ins>
      <w:ins w:id="122" w:author="Unknown Author" w:date="2024-04-05T13:44:38Z">
        <w:r>
          <w:rPr>
            <w:rStyle w:val="AttributeTok"/>
          </w:rPr>
          <w:t>TAXSPEND.f=</w:t>
        </w:r>
      </w:ins>
      <w:ins w:id="123" w:author="Unknown Author" w:date="2024-04-05T13:44:38Z">
        <w:r>
          <w:rPr>
            <w:rStyle w:val="FunctionTok"/>
          </w:rPr>
          <w:t>as_factor</w:t>
        </w:r>
      </w:ins>
      <w:ins w:id="124" w:author="Unknown Author" w:date="2024-04-05T13:44:38Z">
        <w:r>
          <w:rPr>
            <w:rStyle w:val="NormalTok"/>
          </w:rPr>
          <w:t>(TAXSPEND,</w:t>
        </w:r>
      </w:ins>
      <w:ins w:id="125" w:author="Unknown Author" w:date="2024-04-05T13:44:38Z">
        <w:r>
          <w:rPr>
            <w:rStyle w:val="StringTok"/>
          </w:rPr>
          <w:t>"labels"</w:t>
        </w:r>
      </w:ins>
      <w:ins w:id="126" w:author="Unknown Author" w:date="2024-04-05T13:44:38Z">
        <w:r>
          <w:rPr>
            <w:rStyle w:val="NormalTok"/>
          </w:rPr>
          <w:t xml:space="preserve">), </w:t>
        </w:r>
      </w:ins>
      <w:ins w:id="127" w:author="Unknown Author" w:date="2024-04-05T13:44:38Z">
        <w:r>
          <w:rPr/>
          <w:br/>
        </w:r>
      </w:ins>
      <w:ins w:id="128" w:author="Unknown Author" w:date="2024-04-05T13:44:38Z">
        <w:r>
          <w:rPr>
            <w:rStyle w:val="NormalTok"/>
          </w:rPr>
          <w:t xml:space="preserve">              </w:t>
        </w:r>
      </w:ins>
      <w:ins w:id="129" w:author="Unknown Author" w:date="2024-04-05T13:44:38Z">
        <w:r>
          <w:rPr>
            <w:rStyle w:val="AttributeTok"/>
          </w:rPr>
          <w:t>EUVOTWHO.f=</w:t>
        </w:r>
      </w:ins>
      <w:ins w:id="130" w:author="Unknown Author" w:date="2024-04-05T13:44:38Z">
        <w:r>
          <w:rPr>
            <w:rStyle w:val="FunctionTok"/>
          </w:rPr>
          <w:t>as_factor</w:t>
        </w:r>
      </w:ins>
      <w:ins w:id="131" w:author="Unknown Author" w:date="2024-04-05T13:44:38Z">
        <w:r>
          <w:rPr>
            <w:rStyle w:val="NormalTok"/>
          </w:rPr>
          <w:t>(EUVOTWHO,</w:t>
        </w:r>
      </w:ins>
      <w:ins w:id="132" w:author="Unknown Author" w:date="2024-04-05T13:44:38Z">
        <w:r>
          <w:rPr>
            <w:rStyle w:val="StringTok"/>
          </w:rPr>
          <w:t>"labels"</w:t>
        </w:r>
      </w:ins>
      <w:ins w:id="133" w:author="Unknown Author" w:date="2024-04-05T13:44:38Z">
        <w:r>
          <w:rPr>
            <w:rStyle w:val="NormalTok"/>
          </w:rPr>
          <w:t>),</w:t>
        </w:r>
      </w:ins>
      <w:ins w:id="134" w:author="Unknown Author" w:date="2024-04-05T13:44:38Z">
        <w:r>
          <w:rPr/>
          <w:br/>
        </w:r>
      </w:ins>
      <w:ins w:id="135" w:author="Unknown Author" w:date="2024-04-05T13:44:38Z">
        <w:r>
          <w:rPr>
            <w:rStyle w:val="NormalTok"/>
          </w:rPr>
          <w:t xml:space="preserve">              </w:t>
        </w:r>
      </w:ins>
      <w:ins w:id="136" w:author="Unknown Author" w:date="2024-04-05T13:44:38Z">
        <w:r>
          <w:rPr>
            <w:rStyle w:val="AttributeTok"/>
          </w:rPr>
          <w:t>PenExp2.=</w:t>
        </w:r>
      </w:ins>
      <w:ins w:id="137" w:author="Unknown Author" w:date="2024-04-05T13:44:38Z">
        <w:r>
          <w:rPr>
            <w:rStyle w:val="FunctionTok"/>
          </w:rPr>
          <w:t>ifelse</w:t>
        </w:r>
      </w:ins>
      <w:ins w:id="138" w:author="Unknown Author" w:date="2024-04-05T13:44:38Z">
        <w:r>
          <w:rPr>
            <w:rStyle w:val="NormalTok"/>
          </w:rPr>
          <w:t>(PenExp2</w:t>
        </w:r>
      </w:ins>
      <w:ins w:id="139" w:author="Unknown Author" w:date="2024-04-05T13:44:38Z">
        <w:r>
          <w:rPr>
            <w:rStyle w:val="SpecialCharTok"/>
          </w:rPr>
          <w:t>==-</w:t>
        </w:r>
      </w:ins>
      <w:ins w:id="140" w:author="Unknown Author" w:date="2024-04-05T13:44:38Z">
        <w:r>
          <w:rPr>
            <w:rStyle w:val="DecValTok"/>
          </w:rPr>
          <w:t>1</w:t>
        </w:r>
      </w:ins>
      <w:ins w:id="141" w:author="Unknown Author" w:date="2024-04-05T13:44:38Z">
        <w:r>
          <w:rPr>
            <w:rStyle w:val="NormalTok"/>
          </w:rPr>
          <w:t xml:space="preserve"> </w:t>
        </w:r>
      </w:ins>
      <w:ins w:id="142" w:author="Unknown Author" w:date="2024-04-05T13:44:38Z">
        <w:r>
          <w:rPr>
            <w:rStyle w:val="SpecialCharTok"/>
          </w:rPr>
          <w:t>|</w:t>
        </w:r>
      </w:ins>
      <w:ins w:id="143" w:author="Unknown Author" w:date="2024-04-05T13:44:38Z">
        <w:r>
          <w:rPr>
            <w:rStyle w:val="NormalTok"/>
          </w:rPr>
          <w:t xml:space="preserve"> PenExp2</w:t>
        </w:r>
      </w:ins>
      <w:ins w:id="144" w:author="Unknown Author" w:date="2024-04-05T13:44:38Z">
        <w:r>
          <w:rPr>
            <w:rStyle w:val="SpecialCharTok"/>
          </w:rPr>
          <w:t>&gt;=</w:t>
        </w:r>
      </w:ins>
      <w:ins w:id="145" w:author="Unknown Author" w:date="2024-04-05T13:44:38Z">
        <w:r>
          <w:rPr>
            <w:rStyle w:val="DecValTok"/>
          </w:rPr>
          <w:t>9998</w:t>
        </w:r>
      </w:ins>
      <w:ins w:id="146" w:author="Unknown Author" w:date="2024-04-05T13:44:38Z">
        <w:r>
          <w:rPr>
            <w:rStyle w:val="NormalTok"/>
          </w:rPr>
          <w:t>,</w:t>
        </w:r>
      </w:ins>
      <w:ins w:id="147" w:author="Unknown Author" w:date="2024-04-05T13:44:38Z">
        <w:r>
          <w:rPr>
            <w:rStyle w:val="ConstantTok"/>
          </w:rPr>
          <w:t>NA</w:t>
        </w:r>
      </w:ins>
      <w:ins w:id="148" w:author="Unknown Author" w:date="2024-04-05T13:44:38Z">
        <w:r>
          <w:rPr>
            <w:rStyle w:val="NormalTok"/>
          </w:rPr>
          <w:t>,PenExp2)</w:t>
        </w:r>
      </w:ins>
      <w:ins w:id="149" w:author="Unknown Author" w:date="2024-04-05T13:44:38Z">
        <w:r>
          <w:rPr/>
          <w:br/>
        </w:r>
      </w:ins>
      <w:ins w:id="150" w:author="Unknown Author" w:date="2024-04-05T13:44:38Z">
        <w:r>
          <w:rPr>
            <w:rStyle w:val="NormalTok"/>
          </w:rPr>
          <w:t xml:space="preserve">               )</w:t>
        </w:r>
      </w:ins>
      <w:ins w:id="151" w:author="Unknown Author" w:date="2024-04-05T13:44:38Z">
        <w:r>
          <w:rPr/>
          <w:br/>
          <w:br/>
        </w:r>
      </w:ins>
      <w:ins w:id="152" w:author="Unknown Author" w:date="2024-04-05T13:44:38Z">
        <w:r>
          <w:rPr>
            <w:rStyle w:val="CommentTok"/>
          </w:rPr>
          <w:t># As before, we can truncate factor levels for a more human-friendly output</w:t>
        </w:r>
      </w:ins>
      <w:ins w:id="153" w:author="Unknown Author" w:date="2024-04-05T13:44:38Z">
        <w:r>
          <w:rPr/>
          <w:br/>
        </w:r>
      </w:ins>
      <w:ins w:id="154" w:author="Unknown Author" w:date="2024-04-05T13:44:38Z">
        <w:r>
          <w:rPr>
            <w:rStyle w:val="FunctionTok"/>
          </w:rPr>
          <w:t>levels</w:t>
        </w:r>
      </w:ins>
      <w:ins w:id="155" w:author="Unknown Author" w:date="2024-04-05T13:44:38Z">
        <w:r>
          <w:rPr>
            <w:rStyle w:val="NormalTok"/>
          </w:rPr>
          <w:t>(bsa20</w:t>
        </w:r>
      </w:ins>
      <w:ins w:id="156" w:author="Unknown Author" w:date="2024-04-05T13:44:38Z">
        <w:r>
          <w:rPr>
            <w:rStyle w:val="SpecialCharTok"/>
          </w:rPr>
          <w:t>$</w:t>
        </w:r>
      </w:ins>
      <w:ins w:id="157" w:author="Unknown Author" w:date="2024-04-05T13:44:38Z">
        <w:r>
          <w:rPr>
            <w:rStyle w:val="NormalTok"/>
          </w:rPr>
          <w:t>TAXSPEND.f)</w:t>
        </w:r>
      </w:ins>
      <w:ins w:id="158" w:author="Unknown Author" w:date="2024-04-05T13:44:38Z">
        <w:r>
          <w:rPr>
            <w:rStyle w:val="OtherTok"/>
          </w:rPr>
          <w:t>&lt;-</w:t>
        </w:r>
      </w:ins>
      <w:ins w:id="159" w:author="Unknown Author" w:date="2024-04-05T13:44:38Z">
        <w:r>
          <w:rPr>
            <w:rStyle w:val="FunctionTok"/>
          </w:rPr>
          <w:t>substr</w:t>
        </w:r>
      </w:ins>
      <w:ins w:id="160" w:author="Unknown Author" w:date="2024-04-05T13:44:38Z">
        <w:r>
          <w:rPr>
            <w:rStyle w:val="NormalTok"/>
          </w:rPr>
          <w:t>(</w:t>
        </w:r>
      </w:ins>
      <w:ins w:id="161" w:author="Unknown Author" w:date="2024-04-05T13:44:38Z">
        <w:r>
          <w:rPr>
            <w:rStyle w:val="FunctionTok"/>
          </w:rPr>
          <w:t>levels</w:t>
        </w:r>
      </w:ins>
      <w:ins w:id="162" w:author="Unknown Author" w:date="2024-04-05T13:44:38Z">
        <w:r>
          <w:rPr>
            <w:rStyle w:val="NormalTok"/>
          </w:rPr>
          <w:t>(bsa20</w:t>
        </w:r>
      </w:ins>
      <w:ins w:id="163" w:author="Unknown Author" w:date="2024-04-05T13:44:38Z">
        <w:r>
          <w:rPr>
            <w:rStyle w:val="SpecialCharTok"/>
          </w:rPr>
          <w:t>$</w:t>
        </w:r>
      </w:ins>
      <w:ins w:id="164" w:author="Unknown Author" w:date="2024-04-05T13:44:38Z">
        <w:r>
          <w:rPr>
            <w:rStyle w:val="NormalTok"/>
          </w:rPr>
          <w:t>TAXSPEND.f),</w:t>
        </w:r>
      </w:ins>
      <w:ins w:id="165" w:author="Unknown Author" w:date="2024-04-05T13:44:38Z">
        <w:r>
          <w:rPr>
            <w:rStyle w:val="DecValTok"/>
          </w:rPr>
          <w:t>1</w:t>
        </w:r>
      </w:ins>
      <w:ins w:id="166" w:author="Unknown Author" w:date="2024-04-05T13:44:38Z">
        <w:r>
          <w:rPr>
            <w:rStyle w:val="NormalTok"/>
          </w:rPr>
          <w:t>,</w:t>
        </w:r>
      </w:ins>
      <w:ins w:id="167" w:author="Unknown Author" w:date="2024-04-05T13:44:38Z">
        <w:r>
          <w:rPr>
            <w:rStyle w:val="DecValTok"/>
          </w:rPr>
          <w:t>14</w:t>
        </w:r>
      </w:ins>
      <w:ins w:id="168" w:author="Unknown Author" w:date="2024-04-05T13:44:38Z">
        <w:r>
          <w:rPr>
            <w:rStyle w:val="NormalTok"/>
          </w:rPr>
          <w:t>)</w:t>
        </w:r>
      </w:ins>
      <w:ins w:id="169" w:author="Unknown Author" w:date="2024-04-05T13:44:38Z">
        <w:r>
          <w:rPr/>
          <w:br/>
        </w:r>
      </w:ins>
      <w:ins w:id="170" w:author="Unknown Author" w:date="2024-04-05T13:44:38Z">
        <w:r>
          <w:rPr>
            <w:rStyle w:val="FunctionTok"/>
          </w:rPr>
          <w:t>levels</w:t>
        </w:r>
      </w:ins>
      <w:ins w:id="171" w:author="Unknown Author" w:date="2024-04-05T13:44:38Z">
        <w:r>
          <w:rPr>
            <w:rStyle w:val="NormalTok"/>
          </w:rPr>
          <w:t>(bsa20</w:t>
        </w:r>
      </w:ins>
      <w:ins w:id="172" w:author="Unknown Author" w:date="2024-04-05T13:44:38Z">
        <w:r>
          <w:rPr>
            <w:rStyle w:val="SpecialCharTok"/>
          </w:rPr>
          <w:t>$</w:t>
        </w:r>
      </w:ins>
      <w:ins w:id="173" w:author="Unknown Author" w:date="2024-04-05T13:44:38Z">
        <w:r>
          <w:rPr>
            <w:rStyle w:val="NormalTok"/>
          </w:rPr>
          <w:t>EUVOTWHO.f)</w:t>
        </w:r>
      </w:ins>
      <w:ins w:id="174" w:author="Unknown Author" w:date="2024-04-05T13:44:38Z">
        <w:r>
          <w:rPr>
            <w:rStyle w:val="OtherTok"/>
          </w:rPr>
          <w:t>&lt;-</w:t>
        </w:r>
      </w:ins>
      <w:ins w:id="175" w:author="Unknown Author" w:date="2024-04-05T13:44:38Z">
        <w:r>
          <w:rPr>
            <w:rStyle w:val="FunctionTok"/>
          </w:rPr>
          <w:t>substr</w:t>
        </w:r>
      </w:ins>
      <w:ins w:id="176" w:author="Unknown Author" w:date="2024-04-05T13:44:38Z">
        <w:r>
          <w:rPr>
            <w:rStyle w:val="NormalTok"/>
          </w:rPr>
          <w:t>(</w:t>
        </w:r>
      </w:ins>
      <w:ins w:id="177" w:author="Unknown Author" w:date="2024-04-05T13:44:38Z">
        <w:r>
          <w:rPr>
            <w:rStyle w:val="FunctionTok"/>
          </w:rPr>
          <w:t>levels</w:t>
        </w:r>
      </w:ins>
      <w:ins w:id="178" w:author="Unknown Author" w:date="2024-04-05T13:44:38Z">
        <w:r>
          <w:rPr>
            <w:rStyle w:val="NormalTok"/>
          </w:rPr>
          <w:t>(bsa20</w:t>
        </w:r>
      </w:ins>
      <w:ins w:id="179" w:author="Unknown Author" w:date="2024-04-05T13:44:38Z">
        <w:r>
          <w:rPr>
            <w:rStyle w:val="SpecialCharTok"/>
          </w:rPr>
          <w:t>$</w:t>
        </w:r>
      </w:ins>
      <w:ins w:id="180" w:author="Unknown Author" w:date="2024-04-05T13:44:38Z">
        <w:r>
          <w:rPr>
            <w:rStyle w:val="NormalTok"/>
          </w:rPr>
          <w:t>EUVOTWHO.f),</w:t>
        </w:r>
      </w:ins>
      <w:ins w:id="181" w:author="Unknown Author" w:date="2024-04-05T13:44:38Z">
        <w:r>
          <w:rPr>
            <w:rStyle w:val="DecValTok"/>
          </w:rPr>
          <w:t>1</w:t>
        </w:r>
      </w:ins>
      <w:ins w:id="182" w:author="Unknown Author" w:date="2024-04-05T13:44:38Z">
        <w:r>
          <w:rPr>
            <w:rStyle w:val="NormalTok"/>
          </w:rPr>
          <w:t>,</w:t>
        </w:r>
      </w:ins>
      <w:ins w:id="183" w:author="Unknown Author" w:date="2024-04-05T13:44:38Z">
        <w:r>
          <w:rPr>
            <w:rStyle w:val="DecValTok"/>
          </w:rPr>
          <w:t>6</w:t>
        </w:r>
      </w:ins>
      <w:ins w:id="184" w:author="Unknown Author" w:date="2024-04-05T13:44:38Z">
        <w:r>
          <w:rPr>
            <w:rStyle w:val="NormalTok"/>
          </w:rPr>
          <w:t>)</w:t>
        </w:r>
      </w:ins>
      <w:ins w:id="185" w:author="Unknown Author" w:date="2024-04-05T13:44:38Z">
        <w:r>
          <w:rPr/>
          <w:br/>
          <w:br/>
          <w:br/>
          <w:br/>
          <w:br/>
        </w:r>
      </w:ins>
      <w:r>
        <w:rPr>
          <w:rStyle w:val="FunctionTok"/>
        </w:rPr>
        <w:t>round</w:t>
      </w:r>
      <w:r>
        <w:rPr>
          <w:rStyle w:val="NormalTok"/>
        </w:rPr>
        <w:t xml:space="preserve">(                               </w:t>
      </w:r>
      <w:r>
        <w:rPr>
          <w:rStyle w:val="DocumentationTok"/>
        </w:rPr>
        <w:t xml:space="preserve">### </w:t>
      </w:r>
      <w:ins w:id="186" w:author="Unknown Author" w:date="2024-04-05T13:44:38Z">
        <w:r>
          <w:rPr>
            <w:rStyle w:val="DocumentationTok"/>
          </w:rPr>
          <w:t>Rounds</w:t>
        </w:r>
      </w:ins>
      <w:del w:id="187" w:author="Unknown Author" w:date="2024-04-05T13:44:38Z">
        <w:r>
          <w:rPr>
            <w:rStyle w:val="DocumentationTok"/>
          </w:rPr>
          <w:delText>Round</w:delText>
        </w:r>
      </w:del>
      <w:r>
        <w:rPr>
          <w:rStyle w:val="DocumentationTok"/>
        </w:rPr>
        <w:t xml:space="preserve"> the results to one decimal</w:t>
      </w:r>
      <w:r>
        <w:rPr/>
        <w:br/>
      </w:r>
      <w:r>
        <w:rPr>
          <w:rStyle w:val="NormalTok"/>
        </w:rPr>
        <w:t xml:space="preserve">  </w:t>
      </w:r>
      <w:r>
        <w:rPr>
          <w:rStyle w:val="DecValTok"/>
        </w:rPr>
        <w:t>100</w:t>
      </w:r>
      <w:r>
        <w:rPr>
          <w:rStyle w:val="SpecialCharTok"/>
        </w:rPr>
        <w:t>*</w:t>
      </w:r>
      <w:r>
        <w:rPr>
          <w:rStyle w:val="NormalTok"/>
        </w:rPr>
        <w:t xml:space="preserve">                               </w:t>
      </w:r>
      <w:r>
        <w:rPr>
          <w:rStyle w:val="DocumentationTok"/>
        </w:rPr>
        <w:t xml:space="preserve">### </w:t>
      </w:r>
      <w:ins w:id="188" w:author="Unknown Author" w:date="2024-04-05T13:44:38Z">
        <w:r>
          <w:rPr>
            <w:rStyle w:val="DocumentationTok"/>
          </w:rPr>
          <w:t>Converts</w:t>
        </w:r>
      </w:ins>
      <w:del w:id="189" w:author="Unknown Author" w:date="2024-04-05T13:44:38Z">
        <w:r>
          <w:rPr>
            <w:rStyle w:val="DocumentationTok"/>
          </w:rPr>
          <w:delText>Convert</w:delText>
        </w:r>
      </w:del>
      <w:r>
        <w:rPr>
          <w:rStyle w:val="DocumentationTok"/>
        </w:rPr>
        <w:t xml:space="preserve"> proportions to %  </w:t>
      </w:r>
      <w:r>
        <w:rPr/>
        <w:br/>
      </w:r>
      <w:r>
        <w:rPr>
          <w:rStyle w:val="NormalTok"/>
        </w:rPr>
        <w:t xml:space="preserve">    </w:t>
      </w:r>
      <w:r>
        <w:rPr>
          <w:rStyle w:val="FunctionTok"/>
        </w:rPr>
        <w:t>prop.table</w:t>
      </w:r>
      <w:r>
        <w:rPr>
          <w:rStyle w:val="NormalTok"/>
        </w:rPr>
        <w:t xml:space="preserve">(                      </w:t>
      </w:r>
      <w:r>
        <w:rPr>
          <w:rStyle w:val="DocumentationTok"/>
        </w:rPr>
        <w:t xml:space="preserve">### </w:t>
      </w:r>
      <w:ins w:id="190" w:author="Unknown Author" w:date="2024-04-05T13:44:38Z">
        <w:r>
          <w:rPr>
            <w:rStyle w:val="DocumentationTok"/>
          </w:rPr>
          <w:t>Computes</w:t>
        </w:r>
      </w:ins>
      <w:del w:id="191" w:author="Unknown Author" w:date="2024-04-05T13:44:38Z">
        <w:r>
          <w:rPr>
            <w:rStyle w:val="DocumentationTok"/>
          </w:rPr>
          <w:delText>Compute</w:delText>
        </w:r>
      </w:del>
      <w:r>
        <w:rPr>
          <w:rStyle w:val="DocumentationTok"/>
        </w:rPr>
        <w:t xml:space="preserve"> proportions</w:t>
      </w:r>
      <w:r>
        <w:rPr/>
        <w:br/>
      </w:r>
      <w:r>
        <w:rPr>
          <w:rStyle w:val="NormalTok"/>
        </w:rPr>
        <w:t xml:space="preserve">      </w:t>
      </w:r>
      <w:r>
        <w:rPr>
          <w:rStyle w:val="FunctionTok"/>
        </w:rPr>
        <w:t>xtabs</w:t>
      </w:r>
      <w:r>
        <w:rPr>
          <w:rStyle w:val="NormalTok"/>
        </w:rPr>
        <w:t>(</w:t>
      </w:r>
      <w:r>
        <w:rPr>
          <w:rStyle w:val="SpecialCharTok"/>
        </w:rPr>
        <w:t>~</w:t>
      </w:r>
      <w:r>
        <w:rPr>
          <w:rStyle w:val="NormalTok"/>
        </w:rPr>
        <w:t>TAXSPEND.</w:t>
      </w:r>
      <w:ins w:id="192" w:author="Unknown Author" w:date="2024-04-05T13:44:38Z">
        <w:r>
          <w:rPr>
            <w:rStyle w:val="NormalTok"/>
          </w:rPr>
          <w:t>f,bsa20,</w:t>
        </w:r>
      </w:ins>
      <w:del w:id="193" w:author="Unknown Author" w:date="2024-04-05T13:44:38Z">
        <w:r>
          <w:rPr>
            <w:rStyle w:val="NormalTok"/>
          </w:rPr>
          <w:delText>r,bsa20)</w:delText>
        </w:r>
      </w:del>
      <w:r>
        <w:rPr>
          <w:rStyle w:val="NormalTok"/>
        </w:rPr>
        <w:t xml:space="preserve">       </w:t>
      </w:r>
      <w:r>
        <w:rPr>
          <w:rStyle w:val="DocumentationTok"/>
        </w:rPr>
        <w:t xml:space="preserve">### </w:t>
      </w:r>
      <w:ins w:id="194" w:author="Unknown Author" w:date="2024-04-05T13:44:38Z">
        <w:r>
          <w:rPr>
            <w:rStyle w:val="DocumentationTok"/>
          </w:rPr>
          <w:t>Computes frequencies,</w:t>
        </w:r>
      </w:ins>
      <w:del w:id="195" w:author="Unknown Author" w:date="2024-04-05T13:44:38Z">
        <w:r>
          <w:rPr>
            <w:rStyle w:val="DocumentationTok"/>
          </w:rPr>
          <w:delText>Compute frequencies</w:delText>
        </w:r>
      </w:del>
      <w:r>
        <w:rPr/>
        <w:br/>
      </w:r>
      <w:r>
        <w:rPr>
          <w:rStyle w:val="NormalTok"/>
        </w:rPr>
        <w:t xml:space="preserve">      </w:t>
      </w:r>
      <w:ins w:id="196" w:author="Unknown Author" w:date="2024-04-05T13:44:38Z">
        <w:r>
          <w:rPr>
            <w:rStyle w:val="NormalTok"/>
          </w:rPr>
          <w:t xml:space="preserve">       </w:t>
        </w:r>
      </w:ins>
      <w:ins w:id="197" w:author="Unknown Author" w:date="2024-04-05T13:44:38Z">
        <w:r>
          <w:rPr>
            <w:rStyle w:val="AttributeTok"/>
          </w:rPr>
          <w:t>drop.unused.levels =</w:t>
        </w:r>
      </w:ins>
      <w:ins w:id="198" w:author="Unknown Author" w:date="2024-04-05T13:44:38Z">
        <w:r>
          <w:rPr>
            <w:rStyle w:val="NormalTok"/>
          </w:rPr>
          <w:t xml:space="preserve"> T) </w:t>
        </w:r>
      </w:ins>
      <w:ins w:id="199" w:author="Unknown Author" w:date="2024-04-05T13:44:38Z">
        <w:r>
          <w:rPr>
            <w:rStyle w:val="DocumentationTok"/>
          </w:rPr>
          <w:t>### Leaves out levels with 0 observations),</w:t>
        </w:r>
      </w:ins>
      <w:ins w:id="200" w:author="Unknown Author" w:date="2024-04-05T13:44:38Z">
        <w:r>
          <w:rPr/>
          <w:br/>
        </w:r>
      </w:ins>
      <w:ins w:id="201" w:author="Unknown Author" w:date="2024-04-05T13:44:38Z">
        <w:r>
          <w:rPr>
            <w:rStyle w:val="NormalTok"/>
          </w:rPr>
          <w:t xml:space="preserve">      ), </w:t>
        </w:r>
      </w:ins>
      <w:del w:id="202" w:author="Unknown Author" w:date="2024-04-05T13:44:38Z">
        <w:r>
          <w:rPr>
            <w:rStyle w:val="NormalTok"/>
          </w:rPr>
          <w:delText>),</w:delText>
        </w:r>
      </w:del>
      <w:r>
        <w:rPr/>
        <w:br/>
      </w:r>
      <w:r>
        <w:rPr>
          <w:rStyle w:val="NormalTok"/>
        </w:rPr>
        <w:t xml:space="preserve">  </w:t>
      </w:r>
      <w:r>
        <w:rPr>
          <w:rStyle w:val="DecValTok"/>
        </w:rPr>
        <w:t>1</w:t>
      </w:r>
      <w:r>
        <w:rPr>
          <w:rStyle w:val="NormalTok"/>
        </w:rPr>
        <w:t>)</w:t>
      </w:r>
    </w:p>
    <w:p>
      <w:pPr>
        <w:pStyle w:val="SourceCode"/>
        <w:rPr/>
      </w:pPr>
      <w:r>
        <w:rPr>
          <w:rStyle w:val="VerbatimChar"/>
        </w:rPr>
        <w:t>TAXSPEND.</w:t>
      </w:r>
      <w:ins w:id="203" w:author="Unknown Author" w:date="2024-04-05T13:44:38Z">
        <w:r>
          <w:rPr>
            <w:rStyle w:val="VerbatimChar"/>
          </w:rPr>
          <w:t>f</w:t>
        </w:r>
      </w:ins>
      <w:del w:id="204" w:author="Unknown Author" w:date="2024-04-05T13:44:38Z">
        <w:r>
          <w:rPr>
            <w:rStyle w:val="VerbatimChar"/>
          </w:rPr>
          <w:delText>r</w:delText>
        </w:r>
      </w:del>
      <w:r>
        <w:rPr/>
        <w:br/>
      </w:r>
      <w:r>
        <w:rPr>
          <w:rStyle w:val="VerbatimChar"/>
        </w:rPr>
        <w:t xml:space="preserve">Reduce taxes a Keep taxes and Increase taxes </w:t>
      </w:r>
      <w:ins w:id="205" w:author="Unknown Author" w:date="2024-04-05T13:44:38Z">
        <w:r>
          <w:rPr>
            <w:rStyle w:val="VerbatimChar"/>
          </w:rPr>
          <w:t xml:space="preserve">    Don't know Prefer not to  </w:t>
        </w:r>
      </w:ins>
      <w:r>
        <w:rPr/>
        <w:br/>
      </w:r>
      <w:r>
        <w:rPr>
          <w:rStyle w:val="VerbatimChar"/>
        </w:rPr>
        <w:t xml:space="preserve">           4.</w:t>
      </w:r>
      <w:ins w:id="206" w:author="Unknown Author" w:date="2024-04-05T13:44:38Z">
        <w:r>
          <w:rPr>
            <w:rStyle w:val="VerbatimChar"/>
          </w:rPr>
          <w:t>7</w:t>
        </w:r>
      </w:ins>
      <w:del w:id="207" w:author="Unknown Author" w:date="2024-04-05T13:44:38Z">
        <w:r>
          <w:rPr>
            <w:rStyle w:val="VerbatimChar"/>
          </w:rPr>
          <w:delText>8</w:delText>
        </w:r>
      </w:del>
      <w:r>
        <w:rPr>
          <w:rStyle w:val="VerbatimChar"/>
        </w:rPr>
        <w:t xml:space="preserve">           40.</w:t>
      </w:r>
      <w:ins w:id="208" w:author="Unknown Author" w:date="2024-04-05T13:44:38Z">
        <w:r>
          <w:rPr>
            <w:rStyle w:val="VerbatimChar"/>
          </w:rPr>
          <w:t>1</w:t>
        </w:r>
      </w:ins>
      <w:del w:id="209" w:author="Unknown Author" w:date="2024-04-05T13:44:38Z">
        <w:r>
          <w:rPr>
            <w:rStyle w:val="VerbatimChar"/>
          </w:rPr>
          <w:delText>7</w:delText>
        </w:r>
      </w:del>
      <w:r>
        <w:rPr>
          <w:rStyle w:val="VerbatimChar"/>
        </w:rPr>
        <w:t xml:space="preserve">           </w:t>
      </w:r>
      <w:ins w:id="210" w:author="Unknown Author" w:date="2024-04-05T13:44:38Z">
        <w:r>
          <w:rPr>
            <w:rStyle w:val="VerbatimChar"/>
          </w:rPr>
          <w:t>53.8            0.9            0.5</w:t>
        </w:r>
      </w:ins>
      <w:del w:id="211" w:author="Unknown Author" w:date="2024-04-05T13:44:38Z">
        <w:r>
          <w:rPr>
            <w:rStyle w:val="VerbatimChar"/>
          </w:rPr>
          <w:delText>54.6</w:delText>
        </w:r>
      </w:del>
      <w:r>
        <w:rPr>
          <w:rStyle w:val="VerbatimChar"/>
        </w:rPr>
        <w:t xml:space="preserve"> </w:t>
      </w:r>
    </w:p>
    <w:p>
      <w:pPr>
        <w:pStyle w:val="SourceCode"/>
        <w:rPr/>
      </w:pPr>
      <w:r>
        <w:rPr>
          <w:rStyle w:val="FunctionTok"/>
        </w:rPr>
        <w:t>round</w:t>
      </w:r>
      <w:r>
        <w:rPr>
          <w:rStyle w:val="NormalTok"/>
        </w:rPr>
        <w:t>(</w:t>
      </w:r>
      <w:r>
        <w:rPr>
          <w:rStyle w:val="DecValTok"/>
        </w:rPr>
        <w:t>100</w:t>
      </w:r>
      <w:r>
        <w:rPr>
          <w:rStyle w:val="SpecialCharTok"/>
        </w:rPr>
        <w:t>*</w:t>
      </w:r>
      <w:r>
        <w:rPr>
          <w:rStyle w:val="FunctionTok"/>
        </w:rPr>
        <w:t>prop.table</w:t>
      </w:r>
      <w:r>
        <w:rPr>
          <w:rStyle w:val="NormalTok"/>
        </w:rPr>
        <w:t>(</w:t>
      </w:r>
      <w:r>
        <w:rPr>
          <w:rStyle w:val="FunctionTok"/>
        </w:rPr>
        <w:t>xtabs</w:t>
      </w:r>
      <w:r>
        <w:rPr>
          <w:rStyle w:val="NormalTok"/>
        </w:rPr>
        <w:t>(</w:t>
      </w:r>
      <w:r>
        <w:rPr>
          <w:rStyle w:val="SpecialCharTok"/>
        </w:rPr>
        <w:t>~</w:t>
      </w:r>
      <w:r>
        <w:rPr>
          <w:rStyle w:val="NormalTok"/>
        </w:rPr>
        <w:t>EUVOTWHO.</w:t>
      </w:r>
      <w:ins w:id="212" w:author="Unknown Author" w:date="2024-04-05T13:44:38Z">
        <w:r>
          <w:rPr>
            <w:rStyle w:val="NormalTok"/>
          </w:rPr>
          <w:t>f,bsa20,</w:t>
        </w:r>
      </w:ins>
      <w:ins w:id="213" w:author="Unknown Author" w:date="2024-04-05T13:44:38Z">
        <w:r>
          <w:rPr>
            <w:rStyle w:val="AttributeTok"/>
          </w:rPr>
          <w:t>drop.unused.levels =</w:t>
        </w:r>
      </w:ins>
      <w:ins w:id="214" w:author="Unknown Author" w:date="2024-04-05T13:44:38Z">
        <w:r>
          <w:rPr>
            <w:rStyle w:val="NormalTok"/>
          </w:rPr>
          <w:t xml:space="preserve"> T</w:t>
        </w:r>
      </w:ins>
      <w:del w:id="215" w:author="Unknown Author" w:date="2024-04-05T13:44:38Z">
        <w:r>
          <w:rPr>
            <w:rStyle w:val="NormalTok"/>
          </w:rPr>
          <w:delText>r,bsa20</w:delText>
        </w:r>
      </w:del>
      <w:r>
        <w:rPr>
          <w:rStyle w:val="NormalTok"/>
        </w:rPr>
        <w:t>)),</w:t>
      </w:r>
      <w:r>
        <w:rPr>
          <w:rStyle w:val="DecValTok"/>
        </w:rPr>
        <w:t>1</w:t>
      </w:r>
      <w:r>
        <w:rPr>
          <w:rStyle w:val="NormalTok"/>
        </w:rPr>
        <w:t>)</w:t>
      </w:r>
    </w:p>
    <w:p>
      <w:pPr>
        <w:pStyle w:val="SourceCode"/>
        <w:rPr/>
      </w:pPr>
      <w:r>
        <w:rPr>
          <w:rStyle w:val="VerbatimChar"/>
        </w:rPr>
        <w:t>EUVOTWHO.</w:t>
      </w:r>
      <w:ins w:id="216" w:author="Unknown Author" w:date="2024-04-05T13:44:38Z">
        <w:r>
          <w:rPr>
            <w:rStyle w:val="VerbatimChar"/>
          </w:rPr>
          <w:t>f</w:t>
        </w:r>
      </w:ins>
      <w:del w:id="217" w:author="Unknown Author" w:date="2024-04-05T13:44:38Z">
        <w:r>
          <w:rPr>
            <w:rStyle w:val="VerbatimChar"/>
          </w:rPr>
          <w:delText>r</w:delText>
        </w:r>
      </w:del>
      <w:r>
        <w:rPr/>
        <w:br/>
      </w:r>
      <w:r>
        <w:rPr>
          <w:rStyle w:val="VerbatimChar"/>
        </w:rPr>
        <w:t xml:space="preserve">Remain Leave  </w:t>
      </w:r>
      <w:ins w:id="218" w:author="Unknown Author" w:date="2024-04-05T13:44:38Z">
        <w:r>
          <w:rPr>
            <w:rStyle w:val="VerbatimChar"/>
          </w:rPr>
          <w:t xml:space="preserve">I Don' Prefer </w:t>
        </w:r>
      </w:ins>
      <w:ins w:id="219" w:author="Unknown Author" w:date="2024-04-05T13:44:38Z">
        <w:r>
          <w:rPr/>
          <w:br/>
        </w:r>
      </w:ins>
      <w:ins w:id="220" w:author="Unknown Author" w:date="2024-04-05T13:44:38Z">
        <w:r>
          <w:rPr>
            <w:rStyle w:val="VerbatimChar"/>
          </w:rPr>
          <w:t xml:space="preserve">  56.6   41.3    0.2    1.9</w:t>
        </w:r>
      </w:ins>
      <w:del w:id="221" w:author="Unknown Author" w:date="2024-04-05T13:44:38Z">
        <w:r>
          <w:rPr>
            <w:rStyle w:val="VerbatimChar"/>
          </w:rPr>
          <w:br/>
        </w:r>
      </w:del>
      <w:del w:id="222" w:author="Unknown Author" w:date="2024-04-05T13:44:38Z">
        <w:r>
          <w:rPr>
            <w:rStyle w:val="VerbatimChar"/>
          </w:rPr>
          <w:delText xml:space="preserve">  57.8   42.2</w:delText>
        </w:r>
      </w:del>
      <w:r>
        <w:rPr>
          <w:rStyle w:val="VerbatimChar"/>
        </w:rPr>
        <w:t xml:space="preserve"> </w:t>
      </w:r>
    </w:p>
    <w:p>
      <w:pPr>
        <w:pStyle w:val="SourceCode"/>
        <w:rPr/>
      </w:pPr>
      <w:r>
        <w:rPr>
          <w:rStyle w:val="FunctionTok"/>
        </w:rPr>
        <w:t>summary</w:t>
      </w:r>
      <w:r>
        <w:rPr>
          <w:rStyle w:val="NormalTok"/>
        </w:rPr>
        <w:t>(bsa20</w:t>
      </w:r>
      <w:r>
        <w:rPr>
          <w:rStyle w:val="SpecialCharTok"/>
        </w:rPr>
        <w:t>$</w:t>
      </w:r>
      <w:r>
        <w:rPr>
          <w:rStyle w:val="NormalTok"/>
        </w:rPr>
        <w:t>PenExp2)</w:t>
      </w:r>
    </w:p>
    <w:p>
      <w:pPr>
        <w:pStyle w:val="SourceCode"/>
        <w:rPr/>
      </w:pPr>
      <w:r>
        <w:rPr>
          <w:rStyle w:val="VerbatimChar"/>
        </w:rPr>
        <w:t xml:space="preserve">   </w:t>
      </w:r>
      <w:r>
        <w:rPr>
          <w:rStyle w:val="VerbatimChar"/>
        </w:rPr>
        <w:t xml:space="preserve">Min. 1st Qu.  Median    Mean 3rd Qu.    Max.    NA's </w:t>
      </w:r>
      <w:r>
        <w:rPr/>
        <w:br/>
      </w:r>
      <w:r>
        <w:rPr>
          <w:rStyle w:val="VerbatimChar"/>
        </w:rPr>
        <w:t xml:space="preserve">      0     120     160    1293     200    9999    1076 </w:t>
      </w:r>
    </w:p>
    <w:p>
      <w:pPr>
        <w:pStyle w:val="FirstParagraph"/>
        <w:rPr/>
      </w:pPr>
      <w:r>
        <w:rPr/>
        <w:t>What is the (unweighted) percentage of respondents who say they voted remain in the EU referendum? About 58 percent of sample members who voted in referendum said they voted to remain. This figure seems a bit high (though people do not always report accurately).</w:t>
      </w:r>
    </w:p>
    <w:p>
      <w:pPr>
        <w:pStyle w:val="BodyText"/>
        <w:rPr/>
      </w:pPr>
      <w:r>
        <w:rPr/>
        <w:t xml:space="preserve">Let’s compare with the weighted frequencies. We will use the </w:t>
      </w:r>
      <w:r>
        <w:rPr>
          <w:rStyle w:val="VerbatimChar"/>
        </w:rPr>
        <w:t>wtd.table()</w:t>
      </w:r>
      <w:r>
        <w:rPr/>
        <w:t xml:space="preserve"> from the </w:t>
      </w:r>
      <w:r>
        <w:rPr>
          <w:rStyle w:val="VerbatimChar"/>
        </w:rPr>
        <w:t>Hmisc</w:t>
      </w:r>
      <w:r>
        <w:rPr/>
        <w:t xml:space="preserve"> package. The weights are specified after the variable for which we request the frequencies in the command below.</w:t>
      </w:r>
    </w:p>
    <w:p>
      <w:pPr>
        <w:pStyle w:val="SourceCode"/>
        <w:rPr/>
      </w:pPr>
      <w:r>
        <w:rPr>
          <w:rStyle w:val="CommentTok"/>
        </w:rPr>
        <w:t># Raw output</w:t>
      </w:r>
      <w:r>
        <w:rPr/>
        <w:br/>
      </w:r>
      <w:r>
        <w:rPr>
          <w:rStyle w:val="FunctionTok"/>
        </w:rPr>
        <w:t>wtd.table</w:t>
      </w:r>
      <w:r>
        <w:rPr>
          <w:rStyle w:val="NormalTok"/>
        </w:rPr>
        <w:t>(bsa20</w:t>
      </w:r>
      <w:r>
        <w:rPr>
          <w:rStyle w:val="SpecialCharTok"/>
        </w:rPr>
        <w:t>$</w:t>
      </w:r>
      <w:r>
        <w:rPr>
          <w:rStyle w:val="NormalTok"/>
        </w:rPr>
        <w:t>EUVOTWHO.</w:t>
      </w:r>
      <w:ins w:id="223" w:author="Unknown Author" w:date="2024-04-05T13:44:38Z">
        <w:r>
          <w:rPr>
            <w:rStyle w:val="NormalTok"/>
          </w:rPr>
          <w:t>f</w:t>
        </w:r>
      </w:ins>
      <w:del w:id="224" w:author="Unknown Author" w:date="2024-04-05T13:44:38Z">
        <w:r>
          <w:rPr>
            <w:rStyle w:val="NormalTok"/>
          </w:rPr>
          <w:delText>r</w:delText>
        </w:r>
      </w:del>
      <w:r>
        <w:rPr>
          <w:rStyle w:val="NormalTok"/>
        </w:rPr>
        <w:t>,</w:t>
      </w:r>
      <w:r>
        <w:rPr>
          <w:rStyle w:val="AttributeTok"/>
        </w:rPr>
        <w:t>weights=</w:t>
      </w:r>
      <w:r>
        <w:rPr>
          <w:rStyle w:val="NormalTok"/>
        </w:rPr>
        <w:t>bsa20</w:t>
      </w:r>
      <w:r>
        <w:rPr>
          <w:rStyle w:val="SpecialCharTok"/>
        </w:rPr>
        <w:t>$</w:t>
      </w:r>
      <w:r>
        <w:rPr>
          <w:rStyle w:val="NormalTok"/>
        </w:rPr>
        <w:t>BSA20_wt_new)</w:t>
      </w:r>
    </w:p>
    <w:p>
      <w:pPr>
        <w:pStyle w:val="SourceCode"/>
        <w:rPr/>
      </w:pPr>
      <w:r>
        <w:rPr>
          <w:rStyle w:val="VerbatimChar"/>
        </w:rPr>
        <w:t>$x</w:t>
      </w:r>
      <w:r>
        <w:rPr/>
        <w:br/>
      </w:r>
      <w:r>
        <w:rPr>
          <w:rStyle w:val="VerbatimChar"/>
        </w:rPr>
        <w:t xml:space="preserve">[1] "Remain" "Leave" </w:t>
      </w:r>
      <w:ins w:id="225" w:author="Unknown Author" w:date="2024-04-05T13:44:38Z">
        <w:r>
          <w:rPr>
            <w:rStyle w:val="VerbatimChar"/>
          </w:rPr>
          <w:t xml:space="preserve"> "I Don'" "Prefer"</w:t>
        </w:r>
      </w:ins>
      <w:r>
        <w:rPr/>
        <w:br/>
        <w:br/>
      </w:r>
      <w:r>
        <w:rPr>
          <w:rStyle w:val="VerbatimChar"/>
        </w:rPr>
        <w:t>$sum.of.weights</w:t>
      </w:r>
      <w:r>
        <w:rPr/>
        <w:br/>
      </w:r>
      <w:r>
        <w:rPr>
          <w:rStyle w:val="VerbatimChar"/>
        </w:rPr>
        <w:t>[1] 565.</w:t>
      </w:r>
      <w:ins w:id="226" w:author="Unknown Author" w:date="2024-04-05T13:44:38Z">
        <w:r>
          <w:rPr>
            <w:rStyle w:val="VerbatimChar"/>
          </w:rPr>
          <w:t>011079 489.146642   3.752765  22.527320</w:t>
        </w:r>
      </w:ins>
      <w:del w:id="227" w:author="Unknown Author" w:date="2024-04-05T13:44:38Z">
        <w:r>
          <w:rPr>
            <w:rStyle w:val="VerbatimChar"/>
          </w:rPr>
          <w:delText>0111 489.1466</w:delText>
        </w:r>
      </w:del>
    </w:p>
    <w:p>
      <w:pPr>
        <w:pStyle w:val="SourceCode"/>
        <w:rPr/>
      </w:pPr>
      <w:r>
        <w:rPr>
          <w:rStyle w:val="CommentTok"/>
        </w:rPr>
        <w:t xml:space="preserve"># Converted into proportions            </w:t>
      </w:r>
      <w:r>
        <w:rPr/>
        <w:br/>
      </w:r>
      <w:ins w:id="228" w:author="Unknown Author" w:date="2024-04-05T13:44:38Z">
        <w:r>
          <w:rPr>
            <w:rStyle w:val="NormalTok"/>
          </w:rPr>
          <w:t>euv.w</w:t>
        </w:r>
      </w:ins>
      <w:ins w:id="229" w:author="Unknown Author" w:date="2024-04-05T13:44:38Z">
        <w:r>
          <w:rPr>
            <w:rStyle w:val="OtherTok"/>
          </w:rPr>
          <w:t>&lt;-</w:t>
        </w:r>
      </w:ins>
      <w:ins w:id="230" w:author="Unknown Author" w:date="2024-04-05T13:44:38Z">
        <w:r>
          <w:rPr>
            <w:rStyle w:val="FunctionTok"/>
          </w:rPr>
          <w:t>wtd.table</w:t>
        </w:r>
      </w:ins>
      <w:ins w:id="231" w:author="Unknown Author" w:date="2024-04-05T13:44:38Z">
        <w:r>
          <w:rPr>
            <w:rStyle w:val="NormalTok"/>
          </w:rPr>
          <w:t>(bsa20</w:t>
        </w:r>
      </w:ins>
      <w:ins w:id="232" w:author="Unknown Author" w:date="2024-04-05T13:44:38Z">
        <w:r>
          <w:rPr>
            <w:rStyle w:val="SpecialCharTok"/>
          </w:rPr>
          <w:t>$</w:t>
        </w:r>
      </w:ins>
      <w:ins w:id="233" w:author="Unknown Author" w:date="2024-04-05T13:44:38Z">
        <w:r>
          <w:rPr>
            <w:rStyle w:val="NormalTok"/>
          </w:rPr>
          <w:t>EUVOTWHO.f,</w:t>
        </w:r>
      </w:ins>
      <w:ins w:id="234" w:author="Unknown Author" w:date="2024-04-05T13:44:38Z">
        <w:r>
          <w:rPr>
            <w:rStyle w:val="AttributeTok"/>
          </w:rPr>
          <w:t>weights=</w:t>
        </w:r>
      </w:ins>
      <w:ins w:id="235" w:author="Unknown Author" w:date="2024-04-05T13:44:38Z">
        <w:r>
          <w:rPr>
            <w:rStyle w:val="NormalTok"/>
          </w:rPr>
          <w:t>bsa20</w:t>
        </w:r>
      </w:ins>
      <w:ins w:id="236" w:author="Unknown Author" w:date="2024-04-05T13:44:38Z">
        <w:r>
          <w:rPr>
            <w:rStyle w:val="SpecialCharTok"/>
          </w:rPr>
          <w:t>$</w:t>
        </w:r>
      </w:ins>
      <w:ins w:id="237" w:author="Unknown Author" w:date="2024-04-05T13:44:38Z">
        <w:r>
          <w:rPr>
            <w:rStyle w:val="NormalTok"/>
          </w:rPr>
          <w:t>BSA20_wt_new)</w:t>
        </w:r>
      </w:ins>
      <w:ins w:id="238" w:author="Unknown Author" w:date="2024-04-05T13:44:38Z">
        <w:r>
          <w:rPr/>
          <w:br/>
          <w:br/>
        </w:r>
      </w:ins>
      <w:ins w:id="239" w:author="Unknown Author" w:date="2024-04-05T13:44:38Z">
        <w:r>
          <w:rPr>
            <w:rStyle w:val="CommentTok"/>
          </w:rPr>
          <w:t># Raw results</w:t>
        </w:r>
      </w:ins>
      <w:ins w:id="240" w:author="Unknown Author" w:date="2024-04-05T13:44:38Z">
        <w:r>
          <w:rPr/>
          <w:br/>
        </w:r>
      </w:ins>
      <w:ins w:id="241" w:author="Unknown Author" w:date="2024-04-05T13:44:38Z">
        <w:r>
          <w:rPr>
            <w:rStyle w:val="NormalTok"/>
          </w:rPr>
          <w:t>euv.wp</w:t>
        </w:r>
      </w:ins>
      <w:ins w:id="242" w:author="Unknown Author" w:date="2024-04-05T13:44:38Z">
        <w:r>
          <w:rPr>
            <w:rStyle w:val="OtherTok"/>
          </w:rPr>
          <w:t>&lt;-</w:t>
        </w:r>
      </w:ins>
      <w:r>
        <w:rPr>
          <w:rStyle w:val="FunctionTok"/>
        </w:rPr>
        <w:t>round</w:t>
      </w:r>
      <w:r>
        <w:rPr>
          <w:rStyle w:val="NormalTok"/>
        </w:rPr>
        <w:t>(</w:t>
      </w:r>
      <w:r>
        <w:rPr/>
        <w:br/>
      </w:r>
      <w:r>
        <w:rPr>
          <w:rStyle w:val="NormalTok"/>
        </w:rPr>
        <w:t xml:space="preserve">  </w:t>
      </w:r>
      <w:r>
        <w:rPr>
          <w:rStyle w:val="DecValTok"/>
        </w:rPr>
        <w:t>100</w:t>
      </w:r>
      <w:r>
        <w:rPr>
          <w:rStyle w:val="SpecialCharTok"/>
        </w:rPr>
        <w:t>*</w:t>
      </w:r>
      <w:r>
        <w:rPr/>
        <w:br/>
      </w:r>
      <w:r>
        <w:rPr>
          <w:rStyle w:val="NormalTok"/>
        </w:rPr>
        <w:t xml:space="preserve">    </w:t>
      </w:r>
      <w:r>
        <w:rPr>
          <w:rStyle w:val="FunctionTok"/>
        </w:rPr>
        <w:t>prop.table</w:t>
      </w:r>
      <w:r>
        <w:rPr>
          <w:rStyle w:val="NormalTok"/>
        </w:rPr>
        <w:t>(</w:t>
      </w:r>
      <w:r>
        <w:rPr/>
        <w:br/>
      </w:r>
      <w:r>
        <w:rPr>
          <w:rStyle w:val="NormalTok"/>
        </w:rPr>
        <w:t xml:space="preserve">      </w:t>
      </w:r>
      <w:ins w:id="243" w:author="Unknown Author" w:date="2024-04-05T13:44:38Z">
        <w:r>
          <w:rPr>
            <w:rStyle w:val="NormalTok"/>
          </w:rPr>
          <w:t>euv.w</w:t>
        </w:r>
      </w:ins>
      <w:ins w:id="244" w:author="Unknown Author" w:date="2024-04-05T13:44:38Z">
        <w:r>
          <w:rPr>
            <w:rStyle w:val="SpecialCharTok"/>
          </w:rPr>
          <w:t>$</w:t>
        </w:r>
      </w:ins>
      <w:del w:id="245" w:author="Unknown Author" w:date="2024-04-05T13:44:38Z">
        <w:r>
          <w:rPr>
            <w:rStyle w:val="FunctionTok"/>
          </w:rPr>
          <w:delText>wtd.table</w:delText>
        </w:r>
      </w:del>
      <w:del w:id="246" w:author="Unknown Author" w:date="2024-04-05T13:44:38Z">
        <w:r>
          <w:rPr>
            <w:rStyle w:val="NormalTok"/>
          </w:rPr>
          <w:delText>(bsa20</w:delText>
        </w:r>
      </w:del>
      <w:del w:id="247" w:author="Unknown Author" w:date="2024-04-05T13:44:38Z">
        <w:r>
          <w:rPr>
            <w:rStyle w:val="SpecialCharTok"/>
          </w:rPr>
          <w:delText>$</w:delText>
        </w:r>
      </w:del>
      <w:del w:id="248" w:author="Unknown Author" w:date="2024-04-05T13:44:38Z">
        <w:r>
          <w:rPr>
            <w:rStyle w:val="NormalTok"/>
          </w:rPr>
          <w:delText>EUVOTWHO.r,</w:delText>
        </w:r>
      </w:del>
      <w:del w:id="249" w:author="Unknown Author" w:date="2024-04-05T13:44:38Z">
        <w:r>
          <w:rPr>
            <w:rStyle w:val="AttributeTok"/>
          </w:rPr>
          <w:delText>weights=</w:delText>
        </w:r>
      </w:del>
      <w:del w:id="250" w:author="Unknown Author" w:date="2024-04-05T13:44:38Z">
        <w:r>
          <w:rPr>
            <w:rStyle w:val="NormalTok"/>
          </w:rPr>
          <w:delText>bsa20</w:delText>
        </w:r>
      </w:del>
      <w:del w:id="251" w:author="Unknown Author" w:date="2024-04-05T13:44:38Z">
        <w:r>
          <w:rPr>
            <w:rStyle w:val="SpecialCharTok"/>
          </w:rPr>
          <w:delText>$</w:delText>
        </w:r>
      </w:del>
      <w:del w:id="252" w:author="Unknown Author" w:date="2024-04-05T13:44:38Z">
        <w:r>
          <w:rPr>
            <w:rStyle w:val="NormalTok"/>
          </w:rPr>
          <w:delText>BSA20_wt_new)</w:delText>
        </w:r>
      </w:del>
      <w:del w:id="253" w:author="Unknown Author" w:date="2024-04-05T13:44:38Z">
        <w:r>
          <w:rPr>
            <w:rStyle w:val="SpecialCharTok"/>
          </w:rPr>
          <w:delText>$</w:delText>
        </w:r>
      </w:del>
      <w:r>
        <w:rPr>
          <w:rStyle w:val="NormalTok"/>
        </w:rPr>
        <w:t>sum.of.weights),</w:t>
      </w:r>
      <w:r>
        <w:rPr/>
        <w:br/>
      </w:r>
      <w:r>
        <w:rPr>
          <w:rStyle w:val="NormalTok"/>
        </w:rPr>
        <w:t xml:space="preserve">  </w:t>
      </w:r>
      <w:r>
        <w:rPr>
          <w:rStyle w:val="DecValTok"/>
        </w:rPr>
        <w:t>1</w:t>
      </w:r>
      <w:r>
        <w:rPr>
          <w:rStyle w:val="NormalTok"/>
        </w:rPr>
        <w:t>)</w:t>
      </w:r>
      <w:ins w:id="254" w:author="Unknown Author" w:date="2024-04-05T13:44:38Z">
        <w:r>
          <w:rPr/>
          <w:br/>
          <w:br/>
        </w:r>
      </w:ins>
      <w:ins w:id="255" w:author="Unknown Author" w:date="2024-04-05T13:44:38Z">
        <w:r>
          <w:rPr>
            <w:rStyle w:val="NormalTok"/>
          </w:rPr>
          <w:t>euv.wp</w:t>
        </w:r>
      </w:ins>
    </w:p>
    <w:p>
      <w:pPr>
        <w:pStyle w:val="SourceCode"/>
        <w:rPr/>
      </w:pPr>
      <w:r>
        <w:rPr>
          <w:rStyle w:val="VerbatimChar"/>
        </w:rPr>
        <w:t xml:space="preserve">[1] </w:t>
      </w:r>
      <w:ins w:id="256" w:author="Unknown Author" w:date="2024-04-05T13:44:38Z">
        <w:r>
          <w:rPr>
            <w:rStyle w:val="VerbatimChar"/>
          </w:rPr>
          <w:t>52.3 45.3  0.3  2.1</w:t>
        </w:r>
      </w:ins>
      <w:del w:id="257" w:author="Unknown Author" w:date="2024-04-05T13:44:38Z">
        <w:r>
          <w:rPr>
            <w:rStyle w:val="VerbatimChar"/>
          </w:rPr>
          <w:delText>53.6 46.4</w:delText>
        </w:r>
      </w:del>
    </w:p>
    <w:p>
      <w:pPr>
        <w:pStyle w:val="SourceCode"/>
        <w:rPr>
          <w:ins w:id="267" w:author="Unknown Author" w:date="2024-04-05T13:44:38Z"/>
        </w:rPr>
      </w:pPr>
      <w:ins w:id="258" w:author="Unknown Author" w:date="2024-04-05T13:44:38Z">
        <w:r>
          <w:rPr>
            <w:rStyle w:val="CommentTok"/>
          </w:rPr>
          <w:t># We can easily improve the output</w:t>
        </w:r>
      </w:ins>
      <w:ins w:id="259" w:author="Unknown Author" w:date="2024-04-05T13:44:38Z">
        <w:r>
          <w:rPr/>
          <w:br/>
        </w:r>
      </w:ins>
      <w:ins w:id="260" w:author="Unknown Author" w:date="2024-04-05T13:44:38Z">
        <w:r>
          <w:rPr>
            <w:rStyle w:val="FunctionTok"/>
          </w:rPr>
          <w:t>cbind</w:t>
        </w:r>
      </w:ins>
      <w:ins w:id="261" w:author="Unknown Author" w:date="2024-04-05T13:44:38Z">
        <w:r>
          <w:rPr>
            <w:rStyle w:val="NormalTok"/>
          </w:rPr>
          <w:t>(euv.w</w:t>
        </w:r>
      </w:ins>
      <w:ins w:id="262" w:author="Unknown Author" w:date="2024-04-05T13:44:38Z">
        <w:r>
          <w:rPr>
            <w:rStyle w:val="SpecialCharTok"/>
          </w:rPr>
          <w:t>$</w:t>
        </w:r>
      </w:ins>
      <w:ins w:id="263" w:author="Unknown Author" w:date="2024-04-05T13:44:38Z">
        <w:r>
          <w:rPr>
            <w:rStyle w:val="NormalTok"/>
          </w:rPr>
          <w:t>x,</w:t>
        </w:r>
      </w:ins>
      <w:ins w:id="264" w:author="Unknown Author" w:date="2024-04-05T13:44:38Z">
        <w:r>
          <w:rPr>
            <w:rStyle w:val="StringTok"/>
          </w:rPr>
          <w:t>"Weighted %"</w:t>
        </w:r>
      </w:ins>
      <w:ins w:id="265" w:author="Unknown Author" w:date="2024-04-05T13:44:38Z">
        <w:r>
          <w:rPr>
            <w:rStyle w:val="OtherTok"/>
          </w:rPr>
          <w:t>=</w:t>
        </w:r>
      </w:ins>
      <w:ins w:id="266" w:author="Unknown Author" w:date="2024-04-05T13:44:38Z">
        <w:r>
          <w:rPr>
            <w:rStyle w:val="NormalTok"/>
          </w:rPr>
          <w:t>euv.wp)</w:t>
        </w:r>
      </w:ins>
    </w:p>
    <w:p>
      <w:pPr>
        <w:pStyle w:val="SourceCode"/>
        <w:rPr>
          <w:ins w:id="278" w:author="Unknown Author" w:date="2024-04-05T13:44:38Z"/>
        </w:rPr>
      </w:pPr>
      <w:ins w:id="268" w:author="Unknown Author" w:date="2024-04-05T13:44:38Z">
        <w:r>
          <w:rPr>
            <w:rStyle w:val="VerbatimChar"/>
          </w:rPr>
          <w:t xml:space="preserve">              </w:t>
        </w:r>
      </w:ins>
      <w:ins w:id="269" w:author="Unknown Author" w:date="2024-04-05T13:44:38Z">
        <w:r>
          <w:rPr>
            <w:rStyle w:val="VerbatimChar"/>
          </w:rPr>
          <w:t>Weighted %</w:t>
        </w:r>
      </w:ins>
      <w:ins w:id="270" w:author="Unknown Author" w:date="2024-04-05T13:44:38Z">
        <w:r>
          <w:rPr/>
          <w:br/>
        </w:r>
      </w:ins>
      <w:ins w:id="271" w:author="Unknown Author" w:date="2024-04-05T13:44:38Z">
        <w:r>
          <w:rPr>
            <w:rStyle w:val="VerbatimChar"/>
          </w:rPr>
          <w:t xml:space="preserve">[1,] "Remain" "52.3"    </w:t>
        </w:r>
      </w:ins>
      <w:ins w:id="272" w:author="Unknown Author" w:date="2024-04-05T13:44:38Z">
        <w:r>
          <w:rPr/>
          <w:br/>
        </w:r>
      </w:ins>
      <w:ins w:id="273" w:author="Unknown Author" w:date="2024-04-05T13:44:38Z">
        <w:r>
          <w:rPr>
            <w:rStyle w:val="VerbatimChar"/>
          </w:rPr>
          <w:t xml:space="preserve">[2,] "Leave"  "45.3"    </w:t>
        </w:r>
      </w:ins>
      <w:ins w:id="274" w:author="Unknown Author" w:date="2024-04-05T13:44:38Z">
        <w:r>
          <w:rPr/>
          <w:br/>
        </w:r>
      </w:ins>
      <w:ins w:id="275" w:author="Unknown Author" w:date="2024-04-05T13:44:38Z">
        <w:r>
          <w:rPr>
            <w:rStyle w:val="VerbatimChar"/>
          </w:rPr>
          <w:t xml:space="preserve">[3,] "I Don'" "0.3"     </w:t>
        </w:r>
      </w:ins>
      <w:ins w:id="276" w:author="Unknown Author" w:date="2024-04-05T13:44:38Z">
        <w:r>
          <w:rPr/>
          <w:br/>
        </w:r>
      </w:ins>
      <w:ins w:id="277" w:author="Unknown Author" w:date="2024-04-05T13:44:38Z">
        <w:r>
          <w:rPr>
            <w:rStyle w:val="VerbatimChar"/>
          </w:rPr>
          <w:t xml:space="preserve">[4,] "Prefer" "2.1"     </w:t>
        </w:r>
      </w:ins>
    </w:p>
    <w:p>
      <w:pPr>
        <w:pStyle w:val="FirstParagraph"/>
        <w:rPr/>
      </w:pPr>
      <w:r>
        <w:rPr/>
        <w:t xml:space="preserve">Now, what proportion say they voted remain in the EU referendum? It is about </w:t>
      </w:r>
      <w:ins w:id="279" w:author="Unknown Author" w:date="2024-04-05T13:44:38Z">
        <w:r>
          <w:rPr/>
          <w:t>52</w:t>
        </w:r>
      </w:ins>
      <w:del w:id="280" w:author="Unknown Author" w:date="2024-04-05T13:44:38Z">
        <w:r>
          <w:rPr/>
          <w:delText>54, 46</w:delText>
        </w:r>
      </w:del>
      <w:r>
        <w:rPr/>
        <w:t xml:space="preserve"> percent, lower than the unweighted proportion and closer to the actual referendum results. Do you have an idea as to why this might be the case?</w:t>
      </w:r>
      <w:bookmarkEnd w:id="5"/>
    </w:p>
    <w:p>
      <w:pPr>
        <w:pStyle w:val="Heading3"/>
        <w:rPr/>
      </w:pPr>
      <w:bookmarkStart w:id="6" w:name="confidence-intervals"/>
      <w:r>
        <w:rPr/>
        <w:t>4. Confidence intervals</w:t>
      </w:r>
    </w:p>
    <w:p>
      <w:pPr>
        <w:pStyle w:val="FirstParagraph"/>
        <w:rPr/>
      </w:pPr>
      <w:r>
        <w:rPr/>
        <w:t xml:space="preserve">So far, we have just computed point estimates without worrying about their precision. </w:t>
      </w:r>
      <w:ins w:id="281" w:author="Unknown Author" w:date="2024-04-05T13:44:38Z">
        <w:r>
          <w:rPr/>
          <w:t xml:space="preserve">Estimates precision (or uncertainty) does matter insofar as it determines how big the ranges within which ‘true’ population values are likely to be. These are also known as the </w:t>
        </w:r>
      </w:ins>
      <w:ins w:id="282" w:author="Unknown Author" w:date="2024-04-05T13:44:38Z">
        <w:r>
          <w:rPr>
            <w:i/>
            <w:iCs/>
          </w:rPr>
          <w:t>confidence intervals</w:t>
        </w:r>
      </w:ins>
      <w:ins w:id="283" w:author="Unknown Author" w:date="2024-04-05T13:44:38Z">
        <w:r>
          <w:rPr/>
          <w:t xml:space="preserve"> of our estimates</w:t>
        </w:r>
      </w:ins>
      <w:del w:id="284" w:author="Unknown Author" w:date="2024-04-05T13:44:38Z">
        <w:r>
          <w:rPr/>
          <w:delText xml:space="preserve">We can compute confidence intervals to indicate the precision (uncertainty) of our estimates. We will leave exploration of survey design functions provided by the </w:delText>
        </w:r>
      </w:del>
      <w:del w:id="285" w:author="Unknown Author" w:date="2024-04-05T13:44:38Z">
        <w:r>
          <w:rPr>
            <w:rStyle w:val="VerbatimChar"/>
          </w:rPr>
          <w:delText>survey</w:delText>
        </w:r>
      </w:del>
      <w:del w:id="286" w:author="Unknown Author" w:date="2024-04-05T13:44:38Z">
        <w:r>
          <w:rPr/>
          <w:delText xml:space="preserve"> package to the next session and will compute confidence intervals ‘by hand’ in this one. By doing so, we are choosing to ignore the survey design and pretend that the sample was collected using simple random sampling</w:delText>
        </w:r>
      </w:del>
      <w:r>
        <w:rPr/>
        <w:t>.</w:t>
      </w:r>
    </w:p>
    <w:p>
      <w:pPr>
        <w:pStyle w:val="BodyText"/>
        <w:rPr>
          <w:ins w:id="290" w:author="Unknown Author" w:date="2024-04-05T13:44:38Z"/>
        </w:rPr>
      </w:pPr>
      <w:ins w:id="287" w:author="Unknown Author" w:date="2024-04-05T13:44:38Z">
        <w:r>
          <w:rPr/>
          <w:t xml:space="preserve">In this exercise, we will compute confidence intervals ‘by hand’. By doing so, we are choosing to ignore the survey design, which amounts to assuming that the sample was collected using simple random sampling - which wasn’t the case - and therefore increase the bias of our estimates. We will leave exploration of the more reliable survey design functions provided by the </w:t>
        </w:r>
      </w:ins>
      <w:ins w:id="288" w:author="Unknown Author" w:date="2024-04-05T13:44:38Z">
        <w:r>
          <w:rPr>
            <w:rStyle w:val="VerbatimChar"/>
          </w:rPr>
          <w:t>survey</w:t>
        </w:r>
      </w:ins>
      <w:ins w:id="289" w:author="Unknown Author" w:date="2024-04-05T13:44:38Z">
        <w:r>
          <w:rPr/>
          <w:t xml:space="preserve"> package to the next exercise.</w:t>
        </w:r>
      </w:ins>
    </w:p>
    <w:p>
      <w:pPr>
        <w:pStyle w:val="BodyText"/>
        <w:rPr/>
      </w:pPr>
      <w:r>
        <w:rPr/>
        <w:t xml:space="preserve">The </w:t>
      </w:r>
      <w:r>
        <w:rPr>
          <w:rStyle w:val="VerbatimChar"/>
        </w:rPr>
        <w:t>Hmisc</w:t>
      </w:r>
      <w:r>
        <w:rPr/>
        <w:t xml:space="preserve"> package provides </w:t>
      </w:r>
      <w:r>
        <w:rPr>
          <w:rStyle w:val="VerbatimChar"/>
        </w:rPr>
        <w:t>binconf()</w:t>
      </w:r>
      <w:r>
        <w:rPr/>
        <w:t xml:space="preserve"> a handy function to compute confidence intervals for proportions. Although this is </w:t>
      </w:r>
      <w:ins w:id="291" w:author="Unknown Author" w:date="2024-04-05T13:44:38Z">
        <w:r>
          <w:rPr/>
          <w:t xml:space="preserve">usually left under the hood </w:t>
        </w:r>
      </w:ins>
      <w:del w:id="292" w:author="Unknown Author" w:date="2024-04-05T13:44:38Z">
        <w:r>
          <w:rPr/>
          <w:delText xml:space="preserve">not shown </w:delText>
        </w:r>
      </w:del>
      <w:r>
        <w:rPr/>
        <w:t xml:space="preserve">by traditional statistical packages, estimating confidence intervals for proportions of categorical variables necessitates looking at each one of them individually. In other words, we need to compute one set of confidence interval for each one of the categories of </w:t>
      </w:r>
      <w:r>
        <w:rPr>
          <w:rStyle w:val="VerbatimChar"/>
        </w:rPr>
        <w:t>TAXSPEND.</w:t>
      </w:r>
      <w:ins w:id="293" w:author="Unknown Author" w:date="2024-04-05T13:44:38Z">
        <w:r>
          <w:rPr>
            <w:rStyle w:val="VerbatimChar"/>
          </w:rPr>
          <w:t>f</w:t>
        </w:r>
      </w:ins>
      <w:del w:id="294" w:author="Unknown Author" w:date="2024-04-05T13:44:38Z">
        <w:r>
          <w:rPr>
            <w:rStyle w:val="VerbatimChar"/>
          </w:rPr>
          <w:delText>r</w:delText>
        </w:r>
      </w:del>
      <w:r>
        <w:rPr/>
        <w:t xml:space="preserve"> and </w:t>
      </w:r>
      <w:r>
        <w:rPr>
          <w:rStyle w:val="VerbatimChar"/>
        </w:rPr>
        <w:t>EUVOTWHO.</w:t>
      </w:r>
      <w:ins w:id="295" w:author="Unknown Author" w:date="2024-04-05T13:44:38Z">
        <w:r>
          <w:rPr>
            <w:rStyle w:val="VerbatimChar"/>
          </w:rPr>
          <w:t>f</w:t>
        </w:r>
      </w:ins>
      <w:del w:id="296" w:author="Unknown Author" w:date="2024-04-05T13:44:38Z">
        <w:r>
          <w:rPr>
            <w:rStyle w:val="VerbatimChar"/>
          </w:rPr>
          <w:delText>r</w:delText>
        </w:r>
      </w:del>
      <w:r>
        <w:rPr/>
        <w:t xml:space="preserve"> separately. We can then </w:t>
      </w:r>
      <w:ins w:id="297" w:author="Unknown Author" w:date="2024-04-05T13:44:38Z">
        <w:r>
          <w:rPr/>
          <w:t xml:space="preserve">gather them into </w:t>
        </w:r>
      </w:ins>
      <w:del w:id="298" w:author="Unknown Author" w:date="2024-04-05T13:44:38Z">
        <w:r>
          <w:rPr/>
          <w:delText xml:space="preserve">assemble them </w:delText>
        </w:r>
      </w:del>
      <w:r>
        <w:rPr/>
        <w:t>a table of results</w:t>
      </w:r>
      <w:del w:id="299" w:author="Unknown Author" w:date="2024-04-05T13:44:38Z">
        <w:r>
          <w:rPr/>
          <w:delText>)</w:delText>
        </w:r>
      </w:del>
      <w:r>
        <w:rPr/>
        <w:t xml:space="preserve"> using </w:t>
      </w:r>
      <w:r>
        <w:rPr>
          <w:rStyle w:val="VerbatimChar"/>
        </w:rPr>
        <w:t>rbind()</w:t>
      </w:r>
      <w:r>
        <w:rPr/>
        <w:t>.</w:t>
      </w:r>
    </w:p>
    <w:p>
      <w:pPr>
        <w:pStyle w:val="BodyText"/>
        <w:rPr/>
      </w:pPr>
      <w:r>
        <w:rPr/>
        <w:t xml:space="preserve">We need to provide </w:t>
      </w:r>
      <w:r>
        <w:rPr>
          <w:rStyle w:val="VerbatimChar"/>
        </w:rPr>
        <w:t>binconf()</w:t>
      </w:r>
      <w:r>
        <w:rPr/>
        <w:t xml:space="preserve"> with two parameters: the frequencies for which we would like a confidence interval, and the total number of non missing observations.</w:t>
      </w:r>
    </w:p>
    <w:p>
      <w:pPr>
        <w:pStyle w:val="SourceCode"/>
        <w:rPr/>
      </w:pPr>
      <w:r>
        <w:rPr>
          <w:rStyle w:val="DocumentationTok"/>
        </w:rPr>
        <w:t>### Raw confidence interval for EUVOTWHO, unweighted</w:t>
      </w:r>
      <w:r>
        <w:rPr/>
        <w:br/>
      </w:r>
      <w:r>
        <w:rPr>
          <w:rStyle w:val="FunctionTok"/>
        </w:rPr>
        <w:t>binconf</w:t>
      </w:r>
      <w:r>
        <w:rPr>
          <w:rStyle w:val="NormalTok"/>
        </w:rPr>
        <w:t>(</w:t>
      </w:r>
      <w:r>
        <w:rPr>
          <w:rStyle w:val="FunctionTok"/>
        </w:rPr>
        <w:t>table</w:t>
      </w:r>
      <w:r>
        <w:rPr>
          <w:rStyle w:val="NormalTok"/>
        </w:rPr>
        <w:t>(bsa20</w:t>
      </w:r>
      <w:r>
        <w:rPr>
          <w:rStyle w:val="SpecialCharTok"/>
        </w:rPr>
        <w:t>$</w:t>
      </w:r>
      <w:r>
        <w:rPr>
          <w:rStyle w:val="NormalTok"/>
        </w:rPr>
        <w:t>EUVOTWHO.</w:t>
      </w:r>
      <w:ins w:id="300" w:author="Unknown Author" w:date="2024-04-05T13:44:38Z">
        <w:r>
          <w:rPr>
            <w:rStyle w:val="NormalTok"/>
          </w:rPr>
          <w:t>f</w:t>
        </w:r>
      </w:ins>
      <w:del w:id="301" w:author="Unknown Author" w:date="2024-04-05T13:44:38Z">
        <w:r>
          <w:rPr>
            <w:rStyle w:val="NormalTok"/>
          </w:rPr>
          <w:delText>r</w:delText>
        </w:r>
      </w:del>
      <w:r>
        <w:rPr>
          <w:rStyle w:val="SpecialCharTok"/>
        </w:rPr>
        <w:t>==</w:t>
      </w:r>
      <w:r>
        <w:rPr>
          <w:rStyle w:val="StringTok"/>
        </w:rPr>
        <w:t>"Remain"</w:t>
      </w:r>
      <w:r>
        <w:rPr>
          <w:rStyle w:val="NormalTok"/>
        </w:rPr>
        <w:t>),</w:t>
      </w:r>
      <w:r>
        <w:rPr>
          <w:rStyle w:val="FunctionTok"/>
        </w:rPr>
        <w:t>sum</w:t>
      </w:r>
      <w:r>
        <w:rPr>
          <w:rStyle w:val="NormalTok"/>
        </w:rPr>
        <w:t>(</w:t>
      </w:r>
      <w:r>
        <w:rPr>
          <w:rStyle w:val="SpecialCharTok"/>
        </w:rPr>
        <w:t>!</w:t>
      </w:r>
      <w:r>
        <w:rPr>
          <w:rStyle w:val="FunctionTok"/>
        </w:rPr>
        <w:t>is.na</w:t>
      </w:r>
      <w:r>
        <w:rPr>
          <w:rStyle w:val="NormalTok"/>
        </w:rPr>
        <w:t>(bsa20</w:t>
      </w:r>
      <w:r>
        <w:rPr>
          <w:rStyle w:val="SpecialCharTok"/>
        </w:rPr>
        <w:t>$</w:t>
      </w:r>
      <w:r>
        <w:rPr>
          <w:rStyle w:val="NormalTok"/>
        </w:rPr>
        <w:t>EUVOTWHO.r)))</w:t>
      </w:r>
    </w:p>
    <w:p>
      <w:pPr>
        <w:pStyle w:val="SourceCode"/>
        <w:rPr/>
      </w:pPr>
      <w:r>
        <w:rPr>
          <w:rStyle w:val="VerbatimChar"/>
        </w:rPr>
        <w:t xml:space="preserve">  </w:t>
      </w:r>
      <w:r>
        <w:rPr>
          <w:rStyle w:val="VerbatimChar"/>
        </w:rPr>
        <w:t>PointEst     Lower     Upper</w:t>
      </w:r>
      <w:r>
        <w:rPr/>
        <w:br/>
      </w:r>
      <w:r>
        <w:rPr>
          <w:rStyle w:val="VerbatimChar"/>
        </w:rPr>
        <w:t xml:space="preserve"> 0.</w:t>
      </w:r>
      <w:ins w:id="302" w:author="Unknown Author" w:date="2024-04-05T13:44:38Z">
        <w:r>
          <w:rPr>
            <w:rStyle w:val="VerbatimChar"/>
          </w:rPr>
          <w:t>4426230 0.4134945 0.4721515</w:t>
        </w:r>
      </w:ins>
      <w:del w:id="303" w:author="Unknown Author" w:date="2024-04-05T13:44:38Z">
        <w:r>
          <w:rPr>
            <w:rStyle w:val="VerbatimChar"/>
          </w:rPr>
          <w:delText>4216758 0.3927892 0.4511085</w:delText>
        </w:r>
      </w:del>
      <w:r>
        <w:rPr/>
        <w:br/>
      </w:r>
      <w:r>
        <w:rPr>
          <w:rStyle w:val="VerbatimChar"/>
        </w:rPr>
        <w:t xml:space="preserve"> 0.5783242 0.5488915 0.6072108</w:t>
      </w:r>
    </w:p>
    <w:p>
      <w:pPr>
        <w:pStyle w:val="SourceCode"/>
        <w:rPr/>
      </w:pPr>
      <w:r>
        <w:rPr>
          <w:rStyle w:val="DocumentationTok"/>
        </w:rPr>
        <w:t>### We can convert the output into rounded percentages for better readability.</w:t>
      </w:r>
      <w:r>
        <w:rPr/>
        <w:br/>
      </w:r>
      <w:r>
        <w:rPr>
          <w:rStyle w:val="FunctionTok"/>
        </w:rPr>
        <w:t>round</w:t>
      </w:r>
      <w:r>
        <w:rPr>
          <w:rStyle w:val="NormalTok"/>
        </w:rPr>
        <w:t>(</w:t>
      </w:r>
      <w:r>
        <w:rPr>
          <w:rStyle w:val="DecValTok"/>
        </w:rPr>
        <w:t>100</w:t>
      </w:r>
      <w:r>
        <w:rPr>
          <w:rStyle w:val="SpecialCharTok"/>
        </w:rPr>
        <w:t>*</w:t>
      </w:r>
      <w:r>
        <w:rPr/>
        <w:br/>
      </w:r>
      <w:r>
        <w:rPr>
          <w:rStyle w:val="NormalTok"/>
        </w:rPr>
        <w:t xml:space="preserve">      </w:t>
      </w:r>
      <w:r>
        <w:rPr>
          <w:rStyle w:val="FunctionTok"/>
        </w:rPr>
        <w:t>binconf</w:t>
      </w:r>
      <w:r>
        <w:rPr>
          <w:rStyle w:val="NormalTok"/>
        </w:rPr>
        <w:t>(</w:t>
      </w:r>
      <w:r>
        <w:rPr>
          <w:rStyle w:val="FunctionTok"/>
        </w:rPr>
        <w:t>table</w:t>
      </w:r>
      <w:r>
        <w:rPr>
          <w:rStyle w:val="NormalTok"/>
        </w:rPr>
        <w:t>(bsa20</w:t>
      </w:r>
      <w:r>
        <w:rPr>
          <w:rStyle w:val="SpecialCharTok"/>
        </w:rPr>
        <w:t>$</w:t>
      </w:r>
      <w:r>
        <w:rPr>
          <w:rStyle w:val="NormalTok"/>
        </w:rPr>
        <w:t>EUVOTWHO.</w:t>
      </w:r>
      <w:ins w:id="304" w:author="Unknown Author" w:date="2024-04-05T13:44:38Z">
        <w:r>
          <w:rPr>
            <w:rStyle w:val="NormalTok"/>
          </w:rPr>
          <w:t>f</w:t>
        </w:r>
      </w:ins>
      <w:del w:id="305" w:author="Unknown Author" w:date="2024-04-05T13:44:38Z">
        <w:r>
          <w:rPr>
            <w:rStyle w:val="NormalTok"/>
          </w:rPr>
          <w:delText>r</w:delText>
        </w:r>
      </w:del>
      <w:r>
        <w:rPr>
          <w:rStyle w:val="SpecialCharTok"/>
        </w:rPr>
        <w:t>==</w:t>
      </w:r>
      <w:r>
        <w:rPr>
          <w:rStyle w:val="StringTok"/>
        </w:rPr>
        <w:t>"Remain"</w:t>
      </w:r>
      <w:r>
        <w:rPr>
          <w:rStyle w:val="NormalTok"/>
        </w:rPr>
        <w:t>),</w:t>
      </w:r>
      <w:r>
        <w:rPr>
          <w:rStyle w:val="FunctionTok"/>
        </w:rPr>
        <w:t>sum</w:t>
      </w:r>
      <w:r>
        <w:rPr>
          <w:rStyle w:val="NormalTok"/>
        </w:rPr>
        <w:t>(</w:t>
      </w:r>
      <w:r>
        <w:rPr>
          <w:rStyle w:val="SpecialCharTok"/>
        </w:rPr>
        <w:t>!</w:t>
      </w:r>
      <w:r>
        <w:rPr>
          <w:rStyle w:val="FunctionTok"/>
        </w:rPr>
        <w:t>is.na</w:t>
      </w:r>
      <w:r>
        <w:rPr>
          <w:rStyle w:val="NormalTok"/>
        </w:rPr>
        <w:t>(bsa20</w:t>
      </w:r>
      <w:r>
        <w:rPr>
          <w:rStyle w:val="SpecialCharTok"/>
        </w:rPr>
        <w:t>$</w:t>
      </w:r>
      <w:r>
        <w:rPr>
          <w:rStyle w:val="NormalTok"/>
        </w:rPr>
        <w:t>EUVOTWHO.</w:t>
      </w:r>
      <w:ins w:id="306" w:author="Unknown Author" w:date="2024-04-05T13:44:38Z">
        <w:r>
          <w:rPr>
            <w:rStyle w:val="NormalTok"/>
          </w:rPr>
          <w:t>f</w:t>
        </w:r>
      </w:ins>
      <w:del w:id="307" w:author="Unknown Author" w:date="2024-04-05T13:44:38Z">
        <w:r>
          <w:rPr>
            <w:rStyle w:val="NormalTok"/>
          </w:rPr>
          <w:delText>r</w:delText>
        </w:r>
      </w:del>
      <w:r>
        <w:rPr>
          <w:rStyle w:val="NormalTok"/>
        </w:rPr>
        <w:t>)))[</w:t>
      </w:r>
      <w:r>
        <w:rPr>
          <w:rStyle w:val="DecValTok"/>
        </w:rPr>
        <w:t>1</w:t>
      </w:r>
      <w:r>
        <w:rPr>
          <w:rStyle w:val="NormalTok"/>
        </w:rPr>
        <w:t>,],</w:t>
      </w:r>
      <w:r>
        <w:rPr/>
        <w:br/>
      </w:r>
      <w:r>
        <w:rPr>
          <w:rStyle w:val="NormalTok"/>
        </w:rPr>
        <w:t xml:space="preserve">      </w:t>
      </w:r>
      <w:r>
        <w:rPr>
          <w:rStyle w:val="DecValTok"/>
        </w:rPr>
        <w:t>1</w:t>
      </w:r>
      <w:r>
        <w:rPr>
          <w:rStyle w:val="NormalTok"/>
        </w:rPr>
        <w:t>)</w:t>
      </w:r>
    </w:p>
    <w:p>
      <w:pPr>
        <w:pStyle w:val="SourceCode"/>
        <w:rPr/>
      </w:pPr>
      <w:r>
        <w:rPr>
          <w:rStyle w:val="VerbatimChar"/>
        </w:rPr>
        <w:t xml:space="preserve">PointEst    Lower    Upper </w:t>
      </w:r>
      <w:r>
        <w:rPr/>
        <w:br/>
      </w:r>
      <w:r>
        <w:rPr>
          <w:rStyle w:val="VerbatimChar"/>
        </w:rPr>
        <w:t xml:space="preserve">    </w:t>
      </w:r>
      <w:ins w:id="308" w:author="Unknown Author" w:date="2024-04-05T13:44:38Z">
        <w:r>
          <w:rPr>
            <w:rStyle w:val="VerbatimChar"/>
          </w:rPr>
          <w:t>43.4</w:t>
        </w:r>
      </w:ins>
      <w:del w:id="309" w:author="Unknown Author" w:date="2024-04-05T13:44:38Z">
        <w:r>
          <w:rPr>
            <w:rStyle w:val="VerbatimChar"/>
          </w:rPr>
          <w:delText>42.2</w:delText>
        </w:r>
      </w:del>
      <w:r>
        <w:rPr>
          <w:rStyle w:val="VerbatimChar"/>
        </w:rPr>
        <w:t xml:space="preserve">     </w:t>
      </w:r>
      <w:ins w:id="310" w:author="Unknown Author" w:date="2024-04-05T13:44:38Z">
        <w:r>
          <w:rPr>
            <w:rStyle w:val="VerbatimChar"/>
          </w:rPr>
          <w:t>40.5</w:t>
        </w:r>
      </w:ins>
      <w:del w:id="311" w:author="Unknown Author" w:date="2024-04-05T13:44:38Z">
        <w:r>
          <w:rPr>
            <w:rStyle w:val="VerbatimChar"/>
          </w:rPr>
          <w:delText>39.3</w:delText>
        </w:r>
      </w:del>
      <w:r>
        <w:rPr>
          <w:rStyle w:val="VerbatimChar"/>
        </w:rPr>
        <w:t xml:space="preserve">     </w:t>
      </w:r>
      <w:ins w:id="312" w:author="Unknown Author" w:date="2024-04-05T13:44:38Z">
        <w:r>
          <w:rPr>
            <w:rStyle w:val="VerbatimChar"/>
          </w:rPr>
          <w:t>46.3</w:t>
        </w:r>
      </w:ins>
      <w:del w:id="313" w:author="Unknown Author" w:date="2024-04-05T13:44:38Z">
        <w:r>
          <w:rPr>
            <w:rStyle w:val="VerbatimChar"/>
          </w:rPr>
          <w:delText>45.1</w:delText>
        </w:r>
      </w:del>
      <w:r>
        <w:rPr>
          <w:rStyle w:val="VerbatimChar"/>
        </w:rPr>
        <w:t xml:space="preserve"> </w:t>
      </w:r>
    </w:p>
    <w:p>
      <w:pPr>
        <w:pStyle w:val="FirstParagraph"/>
        <w:rPr/>
      </w:pPr>
      <w:r>
        <w:rPr/>
        <w:t>We can adapt the syntax above to make it work with weighted frequencies:</w:t>
      </w:r>
    </w:p>
    <w:p>
      <w:pPr>
        <w:pStyle w:val="SourceCode"/>
        <w:rPr/>
      </w:pPr>
      <w:r>
        <w:rPr>
          <w:rStyle w:val="FunctionTok"/>
        </w:rPr>
        <w:t>round</w:t>
      </w:r>
      <w:r>
        <w:rPr>
          <w:rStyle w:val="NormalTok"/>
        </w:rPr>
        <w:t>(</w:t>
      </w:r>
      <w:r>
        <w:rPr>
          <w:rStyle w:val="DecValTok"/>
        </w:rPr>
        <w:t>100</w:t>
      </w:r>
      <w:r>
        <w:rPr>
          <w:rStyle w:val="SpecialCharTok"/>
        </w:rPr>
        <w:t>*</w:t>
      </w:r>
      <w:r>
        <w:rPr/>
        <w:br/>
      </w:r>
      <w:r>
        <w:rPr>
          <w:rStyle w:val="NormalTok"/>
        </w:rPr>
        <w:t xml:space="preserve">  </w:t>
      </w:r>
      <w:r>
        <w:rPr>
          <w:rStyle w:val="FunctionTok"/>
        </w:rPr>
        <w:t>binconf</w:t>
      </w:r>
      <w:r>
        <w:rPr>
          <w:rStyle w:val="NormalTok"/>
        </w:rPr>
        <w:t>(</w:t>
      </w:r>
      <w:r>
        <w:rPr>
          <w:rStyle w:val="FunctionTok"/>
        </w:rPr>
        <w:t>wtd.table</w:t>
      </w:r>
      <w:r>
        <w:rPr>
          <w:rStyle w:val="NormalTok"/>
        </w:rPr>
        <w:t>(bsa20</w:t>
      </w:r>
      <w:r>
        <w:rPr>
          <w:rStyle w:val="SpecialCharTok"/>
        </w:rPr>
        <w:t>$</w:t>
      </w:r>
      <w:r>
        <w:rPr>
          <w:rStyle w:val="NormalTok"/>
        </w:rPr>
        <w:t>EUVOTWHO.</w:t>
      </w:r>
      <w:ins w:id="314" w:author="Unknown Author" w:date="2024-04-05T13:44:38Z">
        <w:r>
          <w:rPr>
            <w:rStyle w:val="NormalTok"/>
          </w:rPr>
          <w:t>f</w:t>
        </w:r>
      </w:ins>
      <w:del w:id="315" w:author="Unknown Author" w:date="2024-04-05T13:44:38Z">
        <w:r>
          <w:rPr>
            <w:rStyle w:val="NormalTok"/>
          </w:rPr>
          <w:delText>r</w:delText>
        </w:r>
      </w:del>
      <w:r>
        <w:rPr>
          <w:rStyle w:val="NormalTok"/>
        </w:rPr>
        <w:t>,</w:t>
      </w:r>
      <w:r>
        <w:rPr>
          <w:rStyle w:val="AttributeTok"/>
        </w:rPr>
        <w:t>weights=</w:t>
      </w:r>
      <w:r>
        <w:rPr>
          <w:rStyle w:val="NormalTok"/>
        </w:rPr>
        <w:t>bsa20</w:t>
      </w:r>
      <w:r>
        <w:rPr>
          <w:rStyle w:val="SpecialCharTok"/>
        </w:rPr>
        <w:t>$</w:t>
      </w:r>
      <w:r>
        <w:rPr>
          <w:rStyle w:val="NormalTok"/>
        </w:rPr>
        <w:t>BSA20_wt_new)</w:t>
      </w:r>
      <w:r>
        <w:rPr>
          <w:rStyle w:val="SpecialCharTok"/>
        </w:rPr>
        <w:t>$</w:t>
      </w:r>
      <w:r>
        <w:rPr>
          <w:rStyle w:val="NormalTok"/>
        </w:rPr>
        <w:t>sum.of.weights[</w:t>
      </w:r>
      <w:r>
        <w:rPr>
          <w:rStyle w:val="DecValTok"/>
        </w:rPr>
        <w:t>2</w:t>
      </w:r>
      <w:r>
        <w:rPr>
          <w:rStyle w:val="NormalTok"/>
        </w:rPr>
        <w:t>],</w:t>
      </w:r>
      <w:r>
        <w:rPr/>
        <w:br/>
      </w:r>
      <w:r>
        <w:rPr>
          <w:rStyle w:val="NormalTok"/>
        </w:rPr>
        <w:t xml:space="preserve">          </w:t>
      </w:r>
      <w:r>
        <w:rPr>
          <w:rStyle w:val="FunctionTok"/>
        </w:rPr>
        <w:t>sum</w:t>
      </w:r>
      <w:r>
        <w:rPr>
          <w:rStyle w:val="NormalTok"/>
        </w:rPr>
        <w:t>(</w:t>
      </w:r>
      <w:r>
        <w:rPr>
          <w:rStyle w:val="FunctionTok"/>
        </w:rPr>
        <w:t>wtd.table</w:t>
      </w:r>
      <w:r>
        <w:rPr>
          <w:rStyle w:val="NormalTok"/>
        </w:rPr>
        <w:t>(bsa20</w:t>
      </w:r>
      <w:r>
        <w:rPr>
          <w:rStyle w:val="SpecialCharTok"/>
        </w:rPr>
        <w:t>$</w:t>
      </w:r>
      <w:r>
        <w:rPr>
          <w:rStyle w:val="NormalTok"/>
        </w:rPr>
        <w:t>EUVOTWHO.</w:t>
      </w:r>
      <w:ins w:id="316" w:author="Unknown Author" w:date="2024-04-05T13:44:38Z">
        <w:r>
          <w:rPr>
            <w:rStyle w:val="NormalTok"/>
          </w:rPr>
          <w:t>f</w:t>
        </w:r>
      </w:ins>
      <w:del w:id="317" w:author="Unknown Author" w:date="2024-04-05T13:44:38Z">
        <w:r>
          <w:rPr>
            <w:rStyle w:val="NormalTok"/>
          </w:rPr>
          <w:delText>r</w:delText>
        </w:r>
      </w:del>
      <w:r>
        <w:rPr>
          <w:rStyle w:val="NormalTok"/>
        </w:rPr>
        <w:t>,</w:t>
      </w:r>
      <w:r>
        <w:rPr>
          <w:rStyle w:val="AttributeTok"/>
        </w:rPr>
        <w:t>weights=</w:t>
      </w:r>
      <w:r>
        <w:rPr>
          <w:rStyle w:val="NormalTok"/>
        </w:rPr>
        <w:t>bsa20</w:t>
      </w:r>
      <w:r>
        <w:rPr>
          <w:rStyle w:val="SpecialCharTok"/>
        </w:rPr>
        <w:t>$</w:t>
      </w:r>
      <w:r>
        <w:rPr>
          <w:rStyle w:val="NormalTok"/>
        </w:rPr>
        <w:t>BSA20_wt_new)</w:t>
      </w:r>
      <w:r>
        <w:rPr>
          <w:rStyle w:val="SpecialCharTok"/>
        </w:rPr>
        <w:t>$</w:t>
      </w:r>
      <w:r>
        <w:rPr>
          <w:rStyle w:val="NormalTok"/>
        </w:rPr>
        <w:t>sum.of.weights)),</w:t>
      </w:r>
      <w:r>
        <w:rPr/>
        <w:br/>
      </w:r>
      <w:r>
        <w:rPr>
          <w:rStyle w:val="NormalTok"/>
        </w:rPr>
        <w:t xml:space="preserve">      </w:t>
      </w:r>
      <w:r>
        <w:rPr>
          <w:rStyle w:val="DecValTok"/>
        </w:rPr>
        <w:t>1</w:t>
      </w:r>
      <w:r>
        <w:rPr>
          <w:rStyle w:val="NormalTok"/>
        </w:rPr>
        <w:t>)</w:t>
      </w:r>
    </w:p>
    <w:p>
      <w:pPr>
        <w:pStyle w:val="SourceCode"/>
        <w:rPr/>
      </w:pPr>
      <w:r>
        <w:rPr>
          <w:rStyle w:val="VerbatimChar"/>
        </w:rPr>
        <w:t xml:space="preserve"> </w:t>
      </w:r>
      <w:r>
        <w:rPr>
          <w:rStyle w:val="VerbatimChar"/>
        </w:rPr>
        <w:t>PointEst Lower Upper</w:t>
      </w:r>
      <w:r>
        <w:rPr/>
        <w:br/>
      </w:r>
      <w:r>
        <w:rPr>
          <w:rStyle w:val="VerbatimChar"/>
        </w:rPr>
        <w:t xml:space="preserve">     </w:t>
      </w:r>
      <w:ins w:id="318" w:author="Unknown Author" w:date="2024-04-05T13:44:38Z">
        <w:r>
          <w:rPr>
            <w:rStyle w:val="VerbatimChar"/>
          </w:rPr>
          <w:t>45.3  42.3  48.3</w:t>
        </w:r>
      </w:ins>
      <w:del w:id="319" w:author="Unknown Author" w:date="2024-04-05T13:44:38Z">
        <w:r>
          <w:rPr>
            <w:rStyle w:val="VerbatimChar"/>
          </w:rPr>
          <w:delText>46.4  43.4  49.4</w:delText>
        </w:r>
      </w:del>
    </w:p>
    <w:p>
      <w:pPr>
        <w:pStyle w:val="FirstParagraph"/>
        <w:rPr/>
      </w:pPr>
      <w:r>
        <w:rPr/>
        <w:t>What are the differences between weighted and unweighted confidence intervals for the proportion of people who voted remain?</w:t>
      </w:r>
    </w:p>
    <w:p>
      <w:pPr>
        <w:pStyle w:val="BodyText"/>
        <w:rPr/>
      </w:pPr>
      <w:r>
        <w:rPr/>
        <w:t>Let us now do the same with people’s views about government tax and spending.</w:t>
      </w:r>
    </w:p>
    <w:p>
      <w:pPr>
        <w:pStyle w:val="SourceCode"/>
        <w:rPr>
          <w:ins w:id="328" w:author="Unknown Author" w:date="2024-04-05T13:44:38Z"/>
        </w:rPr>
      </w:pPr>
      <w:r>
        <w:rPr>
          <w:rStyle w:val="NormalTok"/>
        </w:rPr>
        <w:t>w.n</w:t>
      </w:r>
      <w:r>
        <w:rPr>
          <w:rStyle w:val="OtherTok"/>
        </w:rPr>
        <w:t>&lt;-</w:t>
      </w:r>
      <w:r>
        <w:rPr>
          <w:rStyle w:val="FunctionTok"/>
        </w:rPr>
        <w:t>sum</w:t>
      </w:r>
      <w:r>
        <w:rPr>
          <w:rStyle w:val="NormalTok"/>
        </w:rPr>
        <w:t>(</w:t>
      </w:r>
      <w:r>
        <w:rPr>
          <w:rStyle w:val="FunctionTok"/>
        </w:rPr>
        <w:t>wtd.table</w:t>
      </w:r>
      <w:r>
        <w:rPr>
          <w:rStyle w:val="NormalTok"/>
        </w:rPr>
        <w:t>(bsa20</w:t>
      </w:r>
      <w:r>
        <w:rPr>
          <w:rStyle w:val="SpecialCharTok"/>
        </w:rPr>
        <w:t>$</w:t>
      </w:r>
      <w:r>
        <w:rPr>
          <w:rStyle w:val="NormalTok"/>
        </w:rPr>
        <w:t>TAXSPEND.</w:t>
      </w:r>
      <w:ins w:id="320" w:author="Unknown Author" w:date="2024-04-05T13:44:38Z">
        <w:r>
          <w:rPr>
            <w:rStyle w:val="NormalTok"/>
          </w:rPr>
          <w:t>f</w:t>
        </w:r>
      </w:ins>
      <w:del w:id="321" w:author="Unknown Author" w:date="2024-04-05T13:44:38Z">
        <w:r>
          <w:rPr>
            <w:rStyle w:val="NormalTok"/>
          </w:rPr>
          <w:delText>r</w:delText>
        </w:r>
      </w:del>
      <w:r>
        <w:rPr>
          <w:rStyle w:val="NormalTok"/>
        </w:rPr>
        <w:t>,</w:t>
      </w:r>
      <w:r>
        <w:rPr>
          <w:rStyle w:val="AttributeTok"/>
        </w:rPr>
        <w:t>weights=</w:t>
      </w:r>
      <w:r>
        <w:rPr>
          <w:rStyle w:val="NormalTok"/>
        </w:rPr>
        <w:t>bsa20</w:t>
      </w:r>
      <w:r>
        <w:rPr>
          <w:rStyle w:val="SpecialCharTok"/>
        </w:rPr>
        <w:t>$</w:t>
      </w:r>
      <w:r>
        <w:rPr>
          <w:rStyle w:val="NormalTok"/>
        </w:rPr>
        <w:t>BSA20_wt_new)</w:t>
      </w:r>
      <w:r>
        <w:rPr>
          <w:rStyle w:val="SpecialCharTok"/>
        </w:rPr>
        <w:t>$</w:t>
      </w:r>
      <w:r>
        <w:rPr>
          <w:rStyle w:val="NormalTok"/>
        </w:rPr>
        <w:t>sum.of.weights)</w:t>
      </w:r>
      <w:r>
        <w:rPr/>
        <w:br/>
        <w:br/>
      </w:r>
      <w:r>
        <w:rPr>
          <w:rStyle w:val="NormalTok"/>
        </w:rPr>
        <w:t>ciprop</w:t>
      </w:r>
      <w:r>
        <w:rPr>
          <w:rStyle w:val="OtherTok"/>
        </w:rPr>
        <w:t>&lt;-</w:t>
      </w:r>
      <w:r>
        <w:rPr>
          <w:rStyle w:val="FunctionTok"/>
        </w:rPr>
        <w:t>cbind</w:t>
      </w:r>
      <w:r>
        <w:rPr>
          <w:rStyle w:val="NormalTok"/>
        </w:rPr>
        <w:t>(</w:t>
      </w:r>
      <w:r>
        <w:rPr>
          <w:rStyle w:val="FunctionTok"/>
        </w:rPr>
        <w:t>levels</w:t>
      </w:r>
      <w:r>
        <w:rPr>
          <w:rStyle w:val="NormalTok"/>
        </w:rPr>
        <w:t>(bsa20</w:t>
      </w:r>
      <w:r>
        <w:rPr>
          <w:rStyle w:val="SpecialCharTok"/>
        </w:rPr>
        <w:t>$</w:t>
      </w:r>
      <w:r>
        <w:rPr>
          <w:rStyle w:val="NormalTok"/>
        </w:rPr>
        <w:t>TAXSPEND.</w:t>
      </w:r>
      <w:ins w:id="322" w:author="Unknown Author" w:date="2024-04-05T13:44:38Z">
        <w:r>
          <w:rPr>
            <w:rStyle w:val="NormalTok"/>
          </w:rPr>
          <w:t>f</w:t>
        </w:r>
      </w:ins>
      <w:del w:id="323" w:author="Unknown Author" w:date="2024-04-05T13:44:38Z">
        <w:r>
          <w:rPr>
            <w:rStyle w:val="NormalTok"/>
          </w:rPr>
          <w:delText>r</w:delText>
        </w:r>
      </w:del>
      <w:r>
        <w:rPr>
          <w:rStyle w:val="NormalTok"/>
        </w:rPr>
        <w:t>),</w:t>
      </w:r>
      <w:r>
        <w:rPr/>
        <w:br/>
      </w:r>
      <w:r>
        <w:rPr>
          <w:rStyle w:val="FunctionTok"/>
        </w:rPr>
        <w:t>round</w:t>
      </w:r>
      <w:r>
        <w:rPr>
          <w:rStyle w:val="NormalTok"/>
        </w:rPr>
        <w:t>(</w:t>
      </w:r>
      <w:r>
        <w:rPr>
          <w:rStyle w:val="DecValTok"/>
        </w:rPr>
        <w:t>100</w:t>
      </w:r>
      <w:r>
        <w:rPr>
          <w:rStyle w:val="SpecialCharTok"/>
        </w:rPr>
        <w:t>*</w:t>
      </w:r>
      <w:r>
        <w:rPr/>
        <w:br/>
      </w:r>
      <w:r>
        <w:rPr>
          <w:rStyle w:val="FunctionTok"/>
        </w:rPr>
        <w:t>binconf</w:t>
      </w:r>
      <w:r>
        <w:rPr>
          <w:rStyle w:val="NormalTok"/>
        </w:rPr>
        <w:t>(</w:t>
      </w:r>
      <w:r>
        <w:rPr>
          <w:rStyle w:val="FunctionTok"/>
        </w:rPr>
        <w:t>wtd.table</w:t>
      </w:r>
      <w:r>
        <w:rPr>
          <w:rStyle w:val="NormalTok"/>
        </w:rPr>
        <w:t>(bsa20</w:t>
      </w:r>
      <w:r>
        <w:rPr>
          <w:rStyle w:val="SpecialCharTok"/>
        </w:rPr>
        <w:t>$</w:t>
      </w:r>
      <w:r>
        <w:rPr>
          <w:rStyle w:val="NormalTok"/>
        </w:rPr>
        <w:t>TAXSPEND.</w:t>
      </w:r>
      <w:ins w:id="324" w:author="Unknown Author" w:date="2024-04-05T13:44:38Z">
        <w:r>
          <w:rPr>
            <w:rStyle w:val="NormalTok"/>
          </w:rPr>
          <w:t>f</w:t>
        </w:r>
      </w:ins>
      <w:del w:id="325" w:author="Unknown Author" w:date="2024-04-05T13:44:38Z">
        <w:r>
          <w:rPr>
            <w:rStyle w:val="NormalTok"/>
          </w:rPr>
          <w:delText>r</w:delText>
        </w:r>
      </w:del>
      <w:r>
        <w:rPr>
          <w:rStyle w:val="NormalTok"/>
        </w:rPr>
        <w:t>,</w:t>
      </w:r>
      <w:r>
        <w:rPr>
          <w:rStyle w:val="AttributeTok"/>
        </w:rPr>
        <w:t>weights=</w:t>
      </w:r>
      <w:r>
        <w:rPr>
          <w:rStyle w:val="NormalTok"/>
        </w:rPr>
        <w:t>bsa20</w:t>
      </w:r>
      <w:r>
        <w:rPr>
          <w:rStyle w:val="SpecialCharTok"/>
        </w:rPr>
        <w:t>$</w:t>
      </w:r>
      <w:r>
        <w:rPr>
          <w:rStyle w:val="NormalTok"/>
        </w:rPr>
        <w:t>BSA20_wt_new)</w:t>
      </w:r>
      <w:r>
        <w:rPr>
          <w:rStyle w:val="SpecialCharTok"/>
        </w:rPr>
        <w:t>$</w:t>
      </w:r>
      <w:r>
        <w:rPr>
          <w:rStyle w:val="NormalTok"/>
        </w:rPr>
        <w:t>sum.of.weights,w.n),</w:t>
      </w:r>
      <w:r>
        <w:rPr/>
        <w:br/>
      </w:r>
      <w:r>
        <w:rPr>
          <w:rStyle w:val="DecValTok"/>
        </w:rPr>
        <w:t>1</w:t>
      </w:r>
      <w:r>
        <w:rPr>
          <w:rStyle w:val="NormalTok"/>
        </w:rPr>
        <w:t>)</w:t>
      </w:r>
      <w:r>
        <w:rPr/>
        <w:br/>
      </w:r>
      <w:r>
        <w:rPr>
          <w:rStyle w:val="NormalTok"/>
        </w:rPr>
        <w:t>)</w:t>
      </w:r>
      <w:ins w:id="326" w:author="Unknown Author" w:date="2024-04-05T13:44:38Z">
        <w:r>
          <w:rPr/>
          <w:br/>
          <w:br/>
        </w:r>
      </w:ins>
      <w:ins w:id="327" w:author="Unknown Author" w:date="2024-04-05T13:44:38Z">
        <w:r>
          <w:rPr>
            <w:rStyle w:val="NormalTok"/>
          </w:rPr>
          <w:t>ciprop</w:t>
        </w:r>
      </w:ins>
    </w:p>
    <w:p>
      <w:pPr>
        <w:pStyle w:val="SourceCode"/>
        <w:rPr>
          <w:ins w:id="341" w:author="Unknown Author" w:date="2024-04-05T13:44:38Z"/>
        </w:rPr>
      </w:pPr>
      <w:ins w:id="329" w:author="Unknown Author" w:date="2024-04-05T13:44:38Z">
        <w:r>
          <w:rPr>
            <w:rStyle w:val="VerbatimChar"/>
          </w:rPr>
          <w:t xml:space="preserve">                  </w:t>
        </w:r>
      </w:ins>
      <w:ins w:id="330" w:author="Unknown Author" w:date="2024-04-05T13:44:38Z">
        <w:r>
          <w:rPr>
            <w:rStyle w:val="VerbatimChar"/>
          </w:rPr>
          <w:t xml:space="preserve">PointEst Lower  Upper </w:t>
        </w:r>
      </w:ins>
      <w:ins w:id="331" w:author="Unknown Author" w:date="2024-04-05T13:44:38Z">
        <w:r>
          <w:rPr/>
          <w:br/>
        </w:r>
      </w:ins>
      <w:ins w:id="332" w:author="Unknown Author" w:date="2024-04-05T13:44:38Z">
        <w:r>
          <w:rPr>
            <w:rStyle w:val="VerbatimChar"/>
          </w:rPr>
          <w:t xml:space="preserve"> "Not applicable" "5.5"    "4.8"  "6.3" </w:t>
        </w:r>
      </w:ins>
      <w:ins w:id="333" w:author="Unknown Author" w:date="2024-04-05T13:44:38Z">
        <w:r>
          <w:rPr/>
          <w:br/>
        </w:r>
      </w:ins>
      <w:ins w:id="334" w:author="Unknown Author" w:date="2024-04-05T13:44:38Z">
        <w:r>
          <w:rPr>
            <w:rStyle w:val="VerbatimChar"/>
          </w:rPr>
          <w:t xml:space="preserve"> "Reduce taxes a" "42.8"   "41.3" "44.3"</w:t>
        </w:r>
      </w:ins>
      <w:ins w:id="335" w:author="Unknown Author" w:date="2024-04-05T13:44:38Z">
        <w:r>
          <w:rPr/>
          <w:br/>
        </w:r>
      </w:ins>
      <w:ins w:id="336" w:author="Unknown Author" w:date="2024-04-05T13:44:38Z">
        <w:r>
          <w:rPr>
            <w:rStyle w:val="VerbatimChar"/>
          </w:rPr>
          <w:t xml:space="preserve"> "Keep taxes and" "50.3"   "48.8" "51.9"</w:t>
        </w:r>
      </w:ins>
      <w:ins w:id="337" w:author="Unknown Author" w:date="2024-04-05T13:44:38Z">
        <w:r>
          <w:rPr/>
          <w:br/>
        </w:r>
      </w:ins>
      <w:ins w:id="338" w:author="Unknown Author" w:date="2024-04-05T13:44:38Z">
        <w:r>
          <w:rPr>
            <w:rStyle w:val="VerbatimChar"/>
          </w:rPr>
          <w:t xml:space="preserve"> "Increase taxes" "0.9"    "0.6"  "1.2" </w:t>
        </w:r>
      </w:ins>
      <w:ins w:id="339" w:author="Unknown Author" w:date="2024-04-05T13:44:38Z">
        <w:r>
          <w:rPr/>
          <w:br/>
        </w:r>
      </w:ins>
      <w:ins w:id="340" w:author="Unknown Author" w:date="2024-04-05T13:44:38Z">
        <w:r>
          <w:rPr>
            <w:rStyle w:val="VerbatimChar"/>
          </w:rPr>
          <w:t xml:space="preserve"> "Don't know"     "0.5"    "0.3"  "0.8" </w:t>
        </w:r>
      </w:ins>
    </w:p>
    <w:p>
      <w:pPr>
        <w:pStyle w:val="FirstParagraph"/>
        <w:rPr/>
      </w:pPr>
      <w:r>
        <w:rPr/>
        <w:t xml:space="preserve">When computing confidence intervals for means, two steps are usually needed, whether embedded in a single line of code or not: compute the mean (or any other estimate), then the confidence interval itself using </w:t>
      </w:r>
      <w:r>
        <w:rPr>
          <w:rStyle w:val="VerbatimChar"/>
        </w:rPr>
        <w:t>confint</w:t>
      </w:r>
      <w:r>
        <w:rPr/>
        <w:t xml:space="preserve">. We also use the </w:t>
      </w:r>
      <w:r>
        <w:rPr>
          <w:rStyle w:val="VerbatimChar"/>
        </w:rPr>
        <w:t>round()</w:t>
      </w:r>
      <w:r>
        <w:rPr/>
        <w:t xml:space="preserve"> function in order to remove unneeded decimal values.</w:t>
      </w:r>
    </w:p>
    <w:p>
      <w:pPr>
        <w:pStyle w:val="BodyText"/>
        <w:rPr/>
      </w:pPr>
      <w:r>
        <w:rPr>
          <w:b/>
          <w:bCs/>
        </w:rPr>
        <w:t>Question 5.</w:t>
      </w:r>
      <w:r>
        <w:rPr/>
        <w:t xml:space="preserve"> What proportion think government should increase taxes and spend more on health, education and social benefits?</w:t>
      </w:r>
    </w:p>
    <w:p>
      <w:pPr>
        <w:pStyle w:val="BodyText"/>
        <w:rPr/>
      </w:pPr>
      <w:r>
        <w:rPr/>
        <w:t>Several R packages offer functions for computing confidence intervals and standard errors of means. Here again, we privilege doing things by hand in order to properly undertstand what is happening in the background.</w:t>
      </w:r>
    </w:p>
    <w:p>
      <w:pPr>
        <w:pStyle w:val="BodyText"/>
        <w:rPr/>
      </w:pPr>
      <w:r>
        <w:rPr/>
        <w:t>Under assumptions of simple random sampling, a 95% confidence of the mean is defined as plus or minus 1.96 times the standard error of the mean. The standard error of the mean itself is the standard error of the mean (that is, the square root of its variance) divided by the square of the sample size. Since we have functions for computing weighted means and variance in R, we can compute:</w:t>
      </w:r>
    </w:p>
    <w:p>
      <w:pPr>
        <w:pStyle w:val="SourceCode"/>
        <w:rPr>
          <w:ins w:id="347" w:author="Unknown Author" w:date="2024-04-05T13:44:38Z"/>
        </w:rPr>
      </w:pPr>
      <w:r>
        <w:rPr>
          <w:rStyle w:val="NormalTok"/>
        </w:rPr>
        <w:t>m.p</w:t>
      </w:r>
      <w:r>
        <w:rPr>
          <w:rStyle w:val="OtherTok"/>
        </w:rPr>
        <w:t>&lt;-</w:t>
      </w:r>
      <w:r>
        <w:rPr>
          <w:rStyle w:val="FunctionTok"/>
        </w:rPr>
        <w:t>wtd.mean</w:t>
      </w:r>
      <w:r>
        <w:rPr>
          <w:rStyle w:val="NormalTok"/>
        </w:rPr>
        <w:t>(bsa20</w:t>
      </w:r>
      <w:r>
        <w:rPr>
          <w:rStyle w:val="SpecialCharTok"/>
        </w:rPr>
        <w:t>$</w:t>
      </w:r>
      <w:r>
        <w:rPr>
          <w:rStyle w:val="NormalTok"/>
        </w:rPr>
        <w:t>PenExp2.r,</w:t>
      </w:r>
      <w:r>
        <w:rPr>
          <w:rStyle w:val="AttributeTok"/>
        </w:rPr>
        <w:t>weights=</w:t>
      </w:r>
      <w:r>
        <w:rPr>
          <w:rStyle w:val="NormalTok"/>
        </w:rPr>
        <w:t>bsa20</w:t>
      </w:r>
      <w:r>
        <w:rPr>
          <w:rStyle w:val="SpecialCharTok"/>
        </w:rPr>
        <w:t>$</w:t>
      </w:r>
      <w:r>
        <w:rPr>
          <w:rStyle w:val="NormalTok"/>
        </w:rPr>
        <w:t>BSA20_wt_new)</w:t>
      </w:r>
      <w:r>
        <w:rPr/>
        <w:br/>
      </w:r>
      <w:r>
        <w:rPr>
          <w:rStyle w:val="NormalTok"/>
        </w:rPr>
        <w:t>se.p</w:t>
      </w:r>
      <w:r>
        <w:rPr>
          <w:rStyle w:val="OtherTok"/>
        </w:rPr>
        <w:t>&lt;-</w:t>
      </w:r>
      <w:r>
        <w:rPr>
          <w:rStyle w:val="FunctionTok"/>
        </w:rPr>
        <w:t>sqrt</w:t>
      </w:r>
      <w:r>
        <w:rPr>
          <w:rStyle w:val="NormalTok"/>
        </w:rPr>
        <w:t>(</w:t>
      </w:r>
      <w:r>
        <w:rPr>
          <w:rStyle w:val="FunctionTok"/>
        </w:rPr>
        <w:t>wtd.var</w:t>
      </w:r>
      <w:r>
        <w:rPr>
          <w:rStyle w:val="NormalTok"/>
        </w:rPr>
        <w:t>(bsa20</w:t>
      </w:r>
      <w:r>
        <w:rPr>
          <w:rStyle w:val="SpecialCharTok"/>
        </w:rPr>
        <w:t>$</w:t>
      </w:r>
      <w:r>
        <w:rPr>
          <w:rStyle w:val="NormalTok"/>
        </w:rPr>
        <w:t>PenExp2.r,</w:t>
      </w:r>
      <w:r>
        <w:rPr>
          <w:rStyle w:val="AttributeTok"/>
        </w:rPr>
        <w:t>weights=</w:t>
      </w:r>
      <w:r>
        <w:rPr>
          <w:rStyle w:val="NormalTok"/>
        </w:rPr>
        <w:t>bsa20</w:t>
      </w:r>
      <w:r>
        <w:rPr>
          <w:rStyle w:val="SpecialCharTok"/>
        </w:rPr>
        <w:t>$</w:t>
      </w:r>
      <w:r>
        <w:rPr>
          <w:rStyle w:val="NormalTok"/>
        </w:rPr>
        <w:t>BSA20_wt_new))</w:t>
      </w:r>
      <w:r>
        <w:rPr/>
        <w:br/>
      </w:r>
      <w:r>
        <w:rPr>
          <w:rStyle w:val="NormalTok"/>
        </w:rPr>
        <w:t>n</w:t>
      </w:r>
      <w:r>
        <w:rPr>
          <w:rStyle w:val="OtherTok"/>
        </w:rPr>
        <w:t>&lt;-</w:t>
      </w:r>
      <w:r>
        <w:rPr>
          <w:rStyle w:val="FunctionTok"/>
        </w:rPr>
        <w:t>sum</w:t>
      </w:r>
      <w:r>
        <w:rPr>
          <w:rStyle w:val="NormalTok"/>
        </w:rPr>
        <w:t>(bsa20</w:t>
      </w:r>
      <w:r>
        <w:rPr>
          <w:rStyle w:val="SpecialCharTok"/>
        </w:rPr>
        <w:t>$</w:t>
      </w:r>
      <w:r>
        <w:rPr>
          <w:rStyle w:val="NormalTok"/>
        </w:rPr>
        <w:t>BSA20_wt_new[</w:t>
      </w:r>
      <w:r>
        <w:rPr>
          <w:rStyle w:val="SpecialCharTok"/>
        </w:rPr>
        <w:t>!</w:t>
      </w:r>
      <w:r>
        <w:rPr>
          <w:rStyle w:val="FunctionTok"/>
        </w:rPr>
        <w:t>is.na</w:t>
      </w:r>
      <w:r>
        <w:rPr>
          <w:rStyle w:val="NormalTok"/>
        </w:rPr>
        <w:t>(bsa20</w:t>
      </w:r>
      <w:r>
        <w:rPr>
          <w:rStyle w:val="SpecialCharTok"/>
        </w:rPr>
        <w:t>$</w:t>
      </w:r>
      <w:r>
        <w:rPr>
          <w:rStyle w:val="NormalTok"/>
        </w:rPr>
        <w:t>PenExp2)])</w:t>
      </w:r>
      <w:r>
        <w:rPr/>
        <w:br/>
        <w:br/>
      </w:r>
      <w:r>
        <w:rPr>
          <w:rStyle w:val="NormalTok"/>
        </w:rPr>
        <w:t>ci</w:t>
      </w:r>
      <w:r>
        <w:rPr>
          <w:rStyle w:val="OtherTok"/>
        </w:rPr>
        <w:t>&lt;-</w:t>
      </w:r>
      <w:r>
        <w:rPr>
          <w:rStyle w:val="FunctionTok"/>
        </w:rPr>
        <w:t>c</w:t>
      </w:r>
      <w:r>
        <w:rPr>
          <w:rStyle w:val="NormalTok"/>
        </w:rPr>
        <w:t>(m.p,m.p</w:t>
      </w:r>
      <w:r>
        <w:rPr>
          <w:rStyle w:val="FloatTok"/>
        </w:rPr>
        <w:t>-1.96</w:t>
      </w:r>
      <w:r>
        <w:rPr>
          <w:rStyle w:val="SpecialCharTok"/>
        </w:rPr>
        <w:t>*</w:t>
      </w:r>
      <w:r>
        <w:rPr>
          <w:rStyle w:val="NormalTok"/>
        </w:rPr>
        <w:t>(se.p</w:t>
      </w:r>
      <w:r>
        <w:rPr>
          <w:rStyle w:val="SpecialCharTok"/>
        </w:rPr>
        <w:t>/</w:t>
      </w:r>
      <w:r>
        <w:rPr>
          <w:rStyle w:val="FunctionTok"/>
        </w:rPr>
        <w:t>sqrt</w:t>
      </w:r>
      <w:r>
        <w:rPr>
          <w:rStyle w:val="NormalTok"/>
        </w:rPr>
        <w:t>(n)),m.p</w:t>
      </w:r>
      <w:r>
        <w:rPr>
          <w:rStyle w:val="FloatTok"/>
        </w:rPr>
        <w:t>+1.96</w:t>
      </w:r>
      <w:r>
        <w:rPr>
          <w:rStyle w:val="SpecialCharTok"/>
        </w:rPr>
        <w:t>*</w:t>
      </w:r>
      <w:r>
        <w:rPr>
          <w:rStyle w:val="NormalTok"/>
        </w:rPr>
        <w:t>(se.p</w:t>
      </w:r>
      <w:r>
        <w:rPr>
          <w:rStyle w:val="SpecialCharTok"/>
        </w:rPr>
        <w:t>/</w:t>
      </w:r>
      <w:r>
        <w:rPr>
          <w:rStyle w:val="FunctionTok"/>
        </w:rPr>
        <w:t>sqrt</w:t>
      </w:r>
      <w:r>
        <w:rPr>
          <w:rStyle w:val="NormalTok"/>
        </w:rPr>
        <w:t>(n)))</w:t>
      </w:r>
      <w:ins w:id="342" w:author="Unknown Author" w:date="2024-04-05T13:44:38Z">
        <w:r>
          <w:rPr/>
          <w:br/>
          <w:br/>
        </w:r>
      </w:ins>
      <w:ins w:id="343" w:author="Unknown Author" w:date="2024-04-05T13:44:38Z">
        <w:r>
          <w:rPr>
            <w:rStyle w:val="FunctionTok"/>
          </w:rPr>
          <w:t>round</w:t>
        </w:r>
      </w:ins>
      <w:ins w:id="344" w:author="Unknown Author" w:date="2024-04-05T13:44:38Z">
        <w:r>
          <w:rPr>
            <w:rStyle w:val="NormalTok"/>
          </w:rPr>
          <w:t>(ci,</w:t>
        </w:r>
      </w:ins>
      <w:ins w:id="345" w:author="Unknown Author" w:date="2024-04-05T13:44:38Z">
        <w:r>
          <w:rPr>
            <w:rStyle w:val="DecValTok"/>
          </w:rPr>
          <w:t>1</w:t>
        </w:r>
      </w:ins>
      <w:ins w:id="346" w:author="Unknown Author" w:date="2024-04-05T13:44:38Z">
        <w:r>
          <w:rPr>
            <w:rStyle w:val="NormalTok"/>
          </w:rPr>
          <w:t>)</w:t>
        </w:r>
      </w:ins>
    </w:p>
    <w:p>
      <w:pPr>
        <w:pStyle w:val="SourceCode"/>
        <w:rPr>
          <w:ins w:id="349" w:author="Unknown Author" w:date="2024-04-05T13:44:38Z"/>
        </w:rPr>
      </w:pPr>
      <w:ins w:id="348" w:author="Unknown Author" w:date="2024-04-05T13:44:38Z">
        <w:r>
          <w:rPr>
            <w:rStyle w:val="VerbatimChar"/>
          </w:rPr>
          <w:t>[1] 177.4 170.5 184.4</w:t>
        </w:r>
      </w:ins>
    </w:p>
    <w:p>
      <w:pPr>
        <w:pStyle w:val="FirstParagraph"/>
        <w:rPr/>
      </w:pPr>
      <w:r>
        <w:rPr>
          <w:b/>
          <w:bCs/>
        </w:rPr>
        <w:t>Question 6</w:t>
      </w:r>
      <w:r>
        <w:rPr/>
        <w:t xml:space="preserve"> How much do people think they will get at state pension age?</w:t>
      </w:r>
      <w:bookmarkEnd w:id="6"/>
    </w:p>
    <w:p>
      <w:pPr>
        <w:pStyle w:val="Heading3"/>
        <w:rPr/>
      </w:pPr>
      <w:bookmarkStart w:id="7" w:name="answers"/>
      <w:r>
        <w:rPr/>
        <w:t>Answers</w:t>
      </w:r>
    </w:p>
    <w:p>
      <w:pPr>
        <w:pStyle w:val="Normal"/>
        <w:numPr>
          <w:ilvl w:val="0"/>
          <w:numId w:val="8"/>
        </w:numPr>
        <w:rPr/>
      </w:pPr>
      <w:r>
        <w:rPr/>
        <w:t>There are 3964 cases in the dataset.</w:t>
      </w:r>
    </w:p>
    <w:p>
      <w:pPr>
        <w:pStyle w:val="Normal"/>
        <w:numPr>
          <w:ilvl w:val="0"/>
          <w:numId w:val="9"/>
        </w:numPr>
        <w:rPr/>
      </w:pPr>
      <w:r>
        <w:rPr/>
        <w:t xml:space="preserve">The total number of variables is </w:t>
      </w:r>
      <w:ins w:id="350" w:author="Unknown Author" w:date="2024-04-05T13:44:38Z">
        <w:r>
          <w:rPr/>
          <w:t>216</w:t>
        </w:r>
      </w:ins>
      <w:del w:id="351" w:author="Unknown Author" w:date="2024-04-05T13:44:38Z">
        <w:r>
          <w:rPr/>
          <w:delText>213</w:delText>
        </w:r>
      </w:del>
      <w:r>
        <w:rPr/>
        <w:t>.</w:t>
      </w:r>
    </w:p>
    <w:p>
      <w:pPr>
        <w:pStyle w:val="Normal"/>
        <w:numPr>
          <w:ilvl w:val="0"/>
          <w:numId w:val="10"/>
        </w:numPr>
        <w:rPr/>
      </w:pPr>
      <w:r>
        <w:rPr>
          <w:rStyle w:val="VerbatimChar"/>
          <w:i/>
          <w:iCs/>
        </w:rPr>
        <w:t>TAXSPEND</w:t>
      </w:r>
      <w:r>
        <w:rPr>
          <w:i/>
          <w:iCs/>
        </w:rPr>
        <w:t xml:space="preserve"> records responses to the questions of whether government should reduce/increase/maintain levels of taxation and spending. There are three possible responses to the question.</w:t>
      </w:r>
      <w:r>
        <w:rPr/>
        <w:t xml:space="preserve"> </w:t>
      </w:r>
      <w:r>
        <w:rPr>
          <w:rStyle w:val="VerbatimChar"/>
        </w:rPr>
        <w:t>EUVOTWHO</w:t>
      </w:r>
      <w:r>
        <w:rPr/>
        <w:t xml:space="preserve"> records responses to the question ‘Did you vote to ’remain a member of the EU’ or to ‘leave the EU’?’ The responses are ‘Remain’ or ‘Leave’. *</w:t>
      </w:r>
      <w:r>
        <w:rPr>
          <w:rStyle w:val="VerbatimChar"/>
        </w:rPr>
        <w:t>PenExp2</w:t>
      </w:r>
      <w:r>
        <w:rPr/>
        <w:t xml:space="preserve"> contains responses to the question ‘How much do you think someone who reaches State Pension age today would receive in pounds per week?’ Responses are numeric.</w:t>
      </w:r>
    </w:p>
    <w:p>
      <w:pPr>
        <w:pStyle w:val="Normal"/>
        <w:numPr>
          <w:ilvl w:val="0"/>
          <w:numId w:val="11"/>
        </w:numPr>
        <w:rPr/>
      </w:pPr>
      <w:r>
        <w:rPr/>
        <w:t>There are two reasons for the many not applicable.</w:t>
      </w:r>
    </w:p>
    <w:p>
      <w:pPr>
        <w:pStyle w:val="Compact"/>
        <w:numPr>
          <w:ilvl w:val="0"/>
          <w:numId w:val="12"/>
        </w:numPr>
        <w:rPr/>
      </w:pPr>
      <w:r>
        <w:rPr/>
        <w:t>Routing: the question is only asked to those who said yes to a previous question (EURefV2).</w:t>
      </w:r>
    </w:p>
    <w:p>
      <w:pPr>
        <w:pStyle w:val="Compact"/>
        <w:numPr>
          <w:ilvl w:val="0"/>
          <w:numId w:val="13"/>
        </w:numPr>
        <w:rPr/>
      </w:pPr>
      <w:r>
        <w:rPr/>
        <w:t>Versions 5 and 6 - The BSA uses a split sample and the question is only asked in Versions 5 and 6.</w:t>
      </w:r>
    </w:p>
    <w:p>
      <w:pPr>
        <w:pStyle w:val="Normal"/>
        <w:numPr>
          <w:ilvl w:val="0"/>
          <w:numId w:val="14"/>
        </w:numPr>
        <w:rPr/>
      </w:pPr>
      <w:r>
        <w:rPr/>
        <w:t xml:space="preserve">Between </w:t>
      </w:r>
      <w:ins w:id="352" w:author="Unknown Author" w:date="2024-04-05T13:44:38Z">
        <w:r>
          <w:rPr/>
          <w:t>48.8 and 51.9</w:t>
        </w:r>
      </w:ins>
      <w:del w:id="353" w:author="Unknown Author" w:date="2024-04-05T13:44:38Z">
        <w:r>
          <w:rPr/>
          <w:delText>49.4 and 52.6</w:delText>
        </w:r>
      </w:del>
      <w:r>
        <w:rPr/>
        <w:t>% in the population say the government should increase taxes and spend more.</w:t>
      </w:r>
    </w:p>
    <w:p>
      <w:pPr>
        <w:pStyle w:val="Normal"/>
        <w:numPr>
          <w:ilvl w:val="0"/>
          <w:numId w:val="5"/>
        </w:numPr>
        <w:spacing w:before="0" w:after="200"/>
        <w:rPr/>
      </w:pPr>
      <w:bookmarkStart w:id="8" w:name="answers"/>
      <w:r>
        <w:rPr/>
        <w:t>The amount people think they will get at state pension age varies between £170 and £184, with an average (ie mean) in the region of £177.</w:t>
      </w:r>
      <w:bookmarkEnd w:id="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lvlOverride w:ilvl="0">
      <w:startOverride w:val="1"/>
    </w:lvlOverride>
  </w:num>
  <w:num w:numId="9">
    <w:abstractNumId w:val="2"/>
  </w:num>
  <w:num w:numId="10">
    <w:abstractNumId w:val="2"/>
  </w:num>
  <w:num w:numId="11">
    <w:abstractNumId w:val="2"/>
  </w:num>
  <w:num w:numId="12">
    <w:abstractNumId w:val="1"/>
  </w:num>
  <w:num w:numId="13">
    <w:abstractNumId w:val="1"/>
  </w:num>
  <w:num w:numId="14">
    <w:abstractNumId w:val="5"/>
    <w:lvlOverride w:ilvl="0">
      <w:startOverride w:val="5"/>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Tahoma" w:cs="Droid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Droid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ta.ukdataservice.ac.uk/datacatalogue/studies/study?id=9005" TargetMode="External"/><Relationship Id="rId3" Type="http://schemas.openxmlformats.org/officeDocument/2006/relationships/hyperlink" Target="https://ukdataservice.ac.uk/help/registration/registration-login-faq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LibreOffice/24.2.2.2$Linux_X86_64 LibreOffice_project/420$Build-2</Application>
  <AppVersion>15.0000</AppVersion>
  <Pages>15</Pages>
  <Words>4059</Words>
  <Characters>18709</Characters>
  <CharactersWithSpaces>33750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2024-04-05T12:37:23Z</dcterms:created>
  <dc:creator>UK Data Service</dc:creator>
  <dc:description/>
  <dc:language>en-GB</dc:language>
  <cp:lastModifiedBy/>
  <dcterms:modified xsi:type="dcterms:W3CDTF">2024-04-05T13:45:58Z</dcterms:modified>
  <cp:revision>1</cp:revision>
  <dc:subject/>
  <dc:title>Basic population estimates with British Social Attitudes Survey data using 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April 2024</vt:lpwstr>
  </property>
  <property fmtid="{D5CDD505-2E9C-101B-9397-08002B2CF9AE}" pid="6" name="date-format">
    <vt:lpwstr>MMMM YYYY</vt:lpwstr>
  </property>
  <property fmtid="{D5CDD505-2E9C-101B-9397-08002B2CF9AE}" pid="7" name="edit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Arial</vt:lpwstr>
  </property>
  <property fmtid="{D5CDD505-2E9C-101B-9397-08002B2CF9AE}" pid="14" name="title-block-banner">
    <vt:lpwstr>white</vt:lpwstr>
  </property>
  <property fmtid="{D5CDD505-2E9C-101B-9397-08002B2CF9AE}" pid="15" name="title-block-banner-color">
    <vt:lpwstr>#742082</vt:lpwstr>
  </property>
  <property fmtid="{D5CDD505-2E9C-101B-9397-08002B2CF9AE}" pid="16" name="toc-title">
    <vt:lpwstr>Table of contents</vt:lpwstr>
  </property>
</Properties>
</file>