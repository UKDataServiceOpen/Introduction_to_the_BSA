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Survey design-informed inference with British Social Attitudes Survey data using R</w:t>
      </w:r>
    </w:p>
    <w:p>
      <w:pPr>
        <w:pStyle w:val="Author"/>
        <w:rPr/>
      </w:pPr>
      <w:r>
        <w:rPr/>
        <w:t>UK Data Service</w:t>
      </w:r>
    </w:p>
    <w:p>
      <w:pPr>
        <w:pStyle w:val="Date"/>
        <w:rPr/>
      </w:pPr>
      <w:r>
        <w:rPr/>
        <w:t>April 2024</w:t>
      </w:r>
    </w:p>
    <w:p>
      <w:pPr>
        <w:pStyle w:val="FirstParagraph"/>
        <w:rPr/>
      </w:pPr>
      <w:r>
        <w:rPr/>
        <w:t xml:space="preserve">This exercise is part of the </w:t>
      </w:r>
      <w:r>
        <w:fldChar w:fldCharType="begin"/>
      </w:r>
      <w:r>
        <w:rPr>
          <w:rStyle w:val="Hyperlink"/>
        </w:rPr>
        <w:instrText xml:space="preserve"> HYPERLINK "https://trainingmodules.ukdataservice.ac.uk/attitudes/" \l "/"</w:instrText>
      </w:r>
      <w:r>
        <w:rPr>
          <w:rStyle w:val="Hyperlink"/>
        </w:rPr>
        <w:fldChar w:fldCharType="separate"/>
      </w:r>
      <w:r>
        <w:rPr>
          <w:rStyle w:val="Hyperlink"/>
        </w:rPr>
        <w:t>‘Introduction to the British Social Attitudes Survey (BSA)’</w:t>
      </w:r>
      <w:r>
        <w:rPr>
          <w:rStyle w:val="Hyperlink"/>
        </w:rPr>
        <w:fldChar w:fldCharType="end"/>
      </w:r>
      <w:r>
        <w:rPr/>
        <w:t xml:space="preserve"> online module. In this exercise, we will practice statistical inference with data from the </w:t>
      </w:r>
      <w:hyperlink r:id="rId2">
        <w:r>
          <w:rPr>
            <w:rStyle w:val="Hyperlink"/>
          </w:rPr>
          <w:t>British Social Attitudes Survey (BSA) 2017</w:t>
        </w:r>
      </w:hyperlink>
      <w:r>
        <w:rPr/>
        <w:t xml:space="preserve"> using weights and survey design variables.</w:t>
      </w:r>
    </w:p>
    <w:p>
      <w:pPr>
        <w:pStyle w:val="BodyText"/>
        <w:rPr/>
      </w:pPr>
      <w:r>
        <w:rPr/>
        <w:t xml:space="preserve">Please note that at the time of writing this document only some of the BSA editions include survey design variables. For more information about inference from social surveys, including cases where weights and/or survey design variables are not available, please consult </w:t>
      </w:r>
      <w:hyperlink r:id="rId3">
        <w:r>
          <w:rPr>
            <w:rStyle w:val="Hyperlink"/>
          </w:rPr>
          <w:t>our guidelines</w:t>
        </w:r>
      </w:hyperlink>
      <w:r>
        <w:rPr/>
        <w:t>.</w:t>
      </w:r>
    </w:p>
    <w:p>
      <w:pPr>
        <w:pStyle w:val="BodyText"/>
        <w:rPr/>
      </w:pPr>
      <w:r>
        <w:rPr/>
        <w:t>Answers to the questions asked throughout the exercise can be found at the end of the page.</w:t>
      </w:r>
    </w:p>
    <w:p>
      <w:pPr>
        <w:pStyle w:val="Heading3"/>
        <w:rPr/>
      </w:pPr>
      <w:bookmarkStart w:id="0" w:name="getting-started"/>
      <w:r>
        <w:rPr/>
        <w:t>Getting started</w:t>
      </w:r>
    </w:p>
    <w:p>
      <w:pPr>
        <w:pStyle w:val="FirstParagraph"/>
        <w:rPr/>
      </w:pPr>
      <w:r>
        <w:rPr/>
        <w:t xml:space="preserve">Data can be downloaded from the </w:t>
      </w:r>
      <w:hyperlink r:id="rId4">
        <w:r>
          <w:rPr>
            <w:rStyle w:val="Hyperlink"/>
          </w:rPr>
          <w:t>UK Data Service website</w:t>
        </w:r>
      </w:hyperlink>
      <w:r>
        <w:rPr/>
        <w:t xml:space="preserve"> following </w:t>
      </w:r>
      <w:hyperlink r:id="rId5">
        <w:r>
          <w:rPr>
            <w:rStyle w:val="Hyperlink"/>
          </w:rPr>
          <w:t>registration</w:t>
        </w:r>
      </w:hyperlink>
      <w:r>
        <w:rPr/>
        <w:t>. Download the compressed folder, unzip and save it somewhere accessible on your computer.</w:t>
      </w:r>
    </w:p>
    <w:p>
      <w:pPr>
        <w:pStyle w:val="BodyText"/>
        <w:rPr/>
      </w:pPr>
      <w:r>
        <w:rPr/>
        <w:t xml:space="preserve">The examples below assume that the dataset has been saved in a new folder named </w:t>
      </w:r>
      <w:r>
        <w:rPr>
          <w:i/>
          <w:iCs/>
        </w:rPr>
        <w:t>UKDS</w:t>
      </w:r>
      <w:r>
        <w:rPr/>
        <w:t xml:space="preserve"> on your Desktop (Windows computers). The path would typically be </w:t>
      </w:r>
      <w:r>
        <w:rPr>
          <w:rStyle w:val="VerbatimChar"/>
        </w:rPr>
        <w:t>C:\Users\YOUR_USER_NAME\Desktop\UKDS</w:t>
      </w:r>
      <w:r>
        <w:rPr/>
        <w:t>. Feel free to change it to the location that best suits your needs</w:t>
      </w:r>
    </w:p>
    <w:p>
      <w:pPr>
        <w:pStyle w:val="BodyText"/>
        <w:rPr/>
      </w:pPr>
      <w:r>
        <w:rPr/>
        <w:t>The code below will need to be adjusted in order to match the location of the data on your computer.</w:t>
      </w:r>
    </w:p>
    <w:p>
      <w:pPr>
        <w:pStyle w:val="BodyText"/>
        <w:rPr/>
      </w:pPr>
      <w:r>
        <w:rPr/>
        <w:t>We begin by loading the R packages needed for the exercise and set the working directory.</w:t>
      </w:r>
    </w:p>
    <w:p>
      <w:pPr>
        <w:pStyle w:val="SourceCode"/>
        <w:rPr/>
      </w:pPr>
      <w:r>
        <w:rPr>
          <w:rStyle w:val="FunctionTok"/>
        </w:rPr>
        <w:t>library</w:t>
      </w:r>
      <w:r>
        <w:rPr>
          <w:rStyle w:val="NormalTok"/>
        </w:rPr>
        <w:t xml:space="preserve">(dplyr) </w:t>
      </w:r>
      <w:r>
        <w:rPr>
          <w:rStyle w:val="DocumentationTok"/>
        </w:rPr>
        <w:t>### Data manipulation functions</w:t>
      </w:r>
      <w:r>
        <w:rPr/>
        <w:br/>
      </w:r>
      <w:r>
        <w:rPr>
          <w:rStyle w:val="FunctionTok"/>
        </w:rPr>
        <w:t>library</w:t>
      </w:r>
      <w:r>
        <w:rPr>
          <w:rStyle w:val="NormalTok"/>
        </w:rPr>
        <w:t xml:space="preserve">(haven) </w:t>
      </w:r>
      <w:r>
        <w:rPr>
          <w:rStyle w:val="DocumentationTok"/>
        </w:rPr>
        <w:t>### Functions for importing data from commercial packages</w:t>
      </w:r>
      <w:r>
        <w:rPr/>
        <w:br/>
      </w:r>
      <w:r>
        <w:rPr>
          <w:rStyle w:val="FunctionTok"/>
        </w:rPr>
        <w:t>library</w:t>
      </w:r>
      <w:r>
        <w:rPr>
          <w:rStyle w:val="NormalTok"/>
        </w:rPr>
        <w:t xml:space="preserve">(Hmisc) </w:t>
      </w:r>
      <w:r>
        <w:rPr>
          <w:rStyle w:val="DocumentationTok"/>
        </w:rPr>
        <w:t>### Extra statistical functions</w:t>
      </w:r>
      <w:r>
        <w:rPr/>
        <w:br/>
      </w:r>
      <w:r>
        <w:rPr>
          <w:rStyle w:val="FunctionTok"/>
        </w:rPr>
        <w:t>library</w:t>
      </w:r>
      <w:r>
        <w:rPr>
          <w:rStyle w:val="NormalTok"/>
        </w:rPr>
        <w:t xml:space="preserve">(survey) </w:t>
      </w:r>
      <w:r>
        <w:rPr>
          <w:rStyle w:val="DocumentationTok"/>
        </w:rPr>
        <w:t>### Survey design functions</w:t>
      </w:r>
      <w:r>
        <w:rPr/>
        <w:br/>
        <w:br/>
      </w:r>
      <w:r>
        <w:rPr>
          <w:rStyle w:val="DocumentationTok"/>
        </w:rPr>
        <w:t>### Setting up the working directory</w:t>
      </w:r>
      <w:r>
        <w:rPr/>
        <w:br/>
      </w:r>
      <w:r>
        <w:rPr>
          <w:rStyle w:val="DocumentationTok"/>
        </w:rPr>
        <w:t xml:space="preserve">### Change the setwd() command  to match the location of the data on your computer </w:t>
      </w:r>
      <w:r>
        <w:rPr/>
        <w:br/>
      </w:r>
      <w:r>
        <w:rPr>
          <w:rStyle w:val="DocumentationTok"/>
        </w:rPr>
        <w:t xml:space="preserve">### if required </w:t>
      </w:r>
      <w:r>
        <w:rPr/>
        <w:br/>
        <w:br/>
      </w:r>
      <w:r>
        <w:rPr>
          <w:rStyle w:val="FunctionTok"/>
        </w:rPr>
        <w:t>setwd</w:t>
      </w:r>
      <w:r>
        <w:rPr>
          <w:rStyle w:val="NormalTok"/>
        </w:rPr>
        <w:t>(</w:t>
      </w:r>
      <w:r>
        <w:rPr>
          <w:rStyle w:val="StringTok"/>
        </w:rPr>
        <w:t>"C:\Users\Your_Username_here</w:t>
      </w:r>
      <w:r>
        <w:rPr>
          <w:rStyle w:val="SpecialCharTok"/>
        </w:rPr>
        <w:t>\"</w:t>
      </w:r>
      <w:r>
        <w:rPr>
          <w:rStyle w:val="StringTok"/>
        </w:rPr>
        <w:t>)</w:t>
      </w:r>
      <w:r>
        <w:rPr/>
        <w:br/>
        <w:br/>
      </w:r>
      <w:r>
        <w:rPr>
          <w:rStyle w:val="StringTok"/>
        </w:rPr>
        <w:t>getwd()</w:t>
      </w:r>
      <w:r>
        <w:rPr/>
        <w:br/>
        <w:br/>
      </w:r>
      <w:r>
        <w:rPr>
          <w:rStyle w:val="StringTok"/>
        </w:rPr>
        <w:t># Opening the BSA dataset in SPSS format</w:t>
      </w:r>
      <w:r>
        <w:rPr/>
        <w:br/>
      </w:r>
      <w:r>
        <w:rPr>
          <w:rStyle w:val="StringTok"/>
        </w:rPr>
        <w:t>bsa17&lt;-read_spss("</w:t>
      </w:r>
      <w:r>
        <w:rPr>
          <w:rStyle w:val="NormalTok"/>
        </w:rPr>
        <w:t>data</w:t>
      </w:r>
      <w:r>
        <w:rPr>
          <w:rStyle w:val="SpecialCharTok"/>
        </w:rPr>
        <w:t>/</w:t>
      </w:r>
      <w:r>
        <w:rPr>
          <w:rStyle w:val="NormalTok"/>
        </w:rPr>
        <w:t>UKDA</w:t>
      </w:r>
      <w:r>
        <w:rPr>
          <w:rStyle w:val="DecValTok"/>
        </w:rPr>
        <w:t>-8450</w:t>
      </w:r>
      <w:r>
        <w:rPr>
          <w:rStyle w:val="SpecialCharTok"/>
        </w:rPr>
        <w:t>-</w:t>
      </w:r>
      <w:r>
        <w:rPr>
          <w:rStyle w:val="NormalTok"/>
        </w:rPr>
        <w:t>spss</w:t>
      </w:r>
      <w:r>
        <w:rPr>
          <w:rStyle w:val="SpecialCharTok"/>
        </w:rPr>
        <w:t>/</w:t>
      </w:r>
      <w:r>
        <w:rPr>
          <w:rStyle w:val="NormalTok"/>
        </w:rPr>
        <w:t>spss</w:t>
      </w:r>
      <w:r>
        <w:rPr>
          <w:rStyle w:val="SpecialCharTok"/>
        </w:rPr>
        <w:t>/</w:t>
      </w:r>
      <w:r>
        <w:rPr>
          <w:rStyle w:val="NormalTok"/>
        </w:rPr>
        <w:t>spss25</w:t>
      </w:r>
      <w:r>
        <w:rPr>
          <w:rStyle w:val="SpecialCharTok"/>
        </w:rPr>
        <w:t>/</w:t>
      </w:r>
      <w:r>
        <w:rPr>
          <w:rStyle w:val="NormalTok"/>
        </w:rPr>
        <w:t>bsa2017_for_ukda.sav</w:t>
      </w:r>
      <w:r>
        <w:rPr>
          <w:rStyle w:val="StringTok"/>
        </w:rPr>
        <w:t>")</w:t>
      </w:r>
    </w:p>
    <w:p>
      <w:pPr>
        <w:pStyle w:val="FirstParagraph"/>
        <w:rPr/>
      </w:pPr>
      <w:bookmarkStart w:id="1" w:name="getting-started"/>
      <w:r>
        <w:rPr>
          <w:rStyle w:val="VerbatimChar"/>
        </w:rPr>
        <w:t>[1] C:\Users\Your_Username_here\</w:t>
      </w:r>
      <w:bookmarkEnd w:id="1"/>
    </w:p>
    <w:p>
      <w:pPr>
        <w:pStyle w:val="Heading3"/>
        <w:rPr/>
      </w:pPr>
      <w:bookmarkStart w:id="2" w:name="X7203a45f3c91fc0a0bff0fed440c9152c76985f"/>
      <w:r>
        <w:rPr/>
        <w:t>1. Identifying the survey design and variables</w:t>
      </w:r>
    </w:p>
    <w:p>
      <w:pPr>
        <w:pStyle w:val="FirstParagraph"/>
        <w:rPr/>
      </w:pPr>
      <w:r>
        <w:rPr/>
        <w:t xml:space="preserve">We first need to find out about the survey design that was used in the BSA 2017, and the design variables available in the dataset. Such information can usually be found in the documentation that comes together with the data under the </w:t>
      </w:r>
      <w:r>
        <w:rPr>
          <w:rStyle w:val="VerbatimChar"/>
        </w:rPr>
        <w:t>mrdoc/pdf</w:t>
      </w:r>
      <w:r>
        <w:rPr/>
        <w:t xml:space="preserve"> folder or in the data catalogue pages for the data on the </w:t>
      </w:r>
      <w:r>
        <w:fldChar w:fldCharType="begin"/>
      </w:r>
      <w:r>
        <w:rPr>
          <w:rStyle w:val="Hyperlink"/>
        </w:rPr>
        <w:instrText xml:space="preserve"> HYPERLINK "https://beta.ukdataservice.ac.uk/datacatalogue/studies/study?id=8450" \l "!/documentation"</w:instrText>
      </w:r>
      <w:r>
        <w:rPr>
          <w:rStyle w:val="Hyperlink"/>
        </w:rPr>
        <w:fldChar w:fldCharType="separate"/>
      </w:r>
      <w:r>
        <w:rPr>
          <w:rStyle w:val="Hyperlink"/>
        </w:rPr>
        <w:t>UK Data Service website</w:t>
      </w:r>
      <w:r>
        <w:rPr>
          <w:rStyle w:val="Hyperlink"/>
        </w:rPr>
        <w:fldChar w:fldCharType="end"/>
      </w:r>
      <w:r>
        <w:rPr/>
        <w:t>.</w:t>
      </w:r>
    </w:p>
    <w:p>
      <w:pPr>
        <w:pStyle w:val="BodyText"/>
        <w:rPr/>
      </w:pPr>
      <w:r>
        <w:rPr>
          <w:b/>
          <w:bCs/>
        </w:rPr>
        <w:t>Question 1</w:t>
      </w:r>
    </w:p>
    <w:p>
      <w:pPr>
        <w:pStyle w:val="BodyText"/>
        <w:rPr/>
      </w:pPr>
      <w:r>
        <w:rPr/>
        <w:t>What is the design that was used in this survey (i.e. how many sampling stages were there, and what were the units sampled). What were the primary sampling units; the strata (if relevant)?</w:t>
      </w:r>
    </w:p>
    <w:p>
      <w:pPr>
        <w:pStyle w:val="BodyText"/>
        <w:rPr/>
      </w:pPr>
      <w:r>
        <w:rPr/>
        <w:t>Now that we are a bit more familiar with the way the survey was designed, we need to try and identify the design variables we can include when producing estimates. The information can usually be found in the data documentation or the data dictionary available in the BSA documentation. </w:t>
      </w:r>
    </w:p>
    <w:p>
      <w:pPr>
        <w:pStyle w:val="BodyText"/>
        <w:rPr/>
      </w:pPr>
      <w:r>
        <w:rPr>
          <w:b/>
          <w:bCs/>
        </w:rPr>
        <w:t>Question 2</w:t>
      </w:r>
    </w:p>
    <w:p>
      <w:pPr>
        <w:pStyle w:val="BodyText"/>
        <w:rPr/>
      </w:pPr>
      <w:bookmarkStart w:id="3" w:name="X7203a45f3c91fc0a0bff0fed440c9152c76985f"/>
      <w:r>
        <w:rPr/>
        <w:t>What survey design variables are available? Are there any that are missing – if so which ones? What is the name of the weights variables?</w:t>
      </w:r>
      <w:bookmarkEnd w:id="3"/>
    </w:p>
    <w:p>
      <w:pPr>
        <w:pStyle w:val="Heading3"/>
        <w:rPr/>
      </w:pPr>
      <w:bookmarkStart w:id="4" w:name="specifying-the-survey-design"/>
      <w:r>
        <w:rPr/>
        <w:t>2. Specifying the survey design</w:t>
      </w:r>
    </w:p>
    <w:p>
      <w:pPr>
        <w:pStyle w:val="FirstParagraph"/>
        <w:rPr/>
      </w:pPr>
      <w:r>
        <w:rPr/>
        <w:t xml:space="preserve">We need to tell R about the survey design. In practice this often means specifying the units selected at the initial sampling stage ie </w:t>
      </w:r>
      <w:ins w:id="0" w:author="Unknown Author" w:date="2024-04-05T13:51:31Z">
        <w:r>
          <w:rPr/>
          <w:t xml:space="preserve">the </w:t>
        </w:r>
      </w:ins>
      <w:ins w:id="1" w:author="Unknown Author" w:date="2024-04-05T13:51:31Z">
        <w:r>
          <w:rPr>
            <w:i/>
            <w:iCs/>
          </w:rPr>
          <w:t>Primary Sampling Units</w:t>
        </w:r>
      </w:ins>
      <w:ins w:id="2" w:author="Unknown Author" w:date="2024-04-05T13:51:31Z">
        <w:r>
          <w:rPr/>
          <w:t>,</w:t>
        </w:r>
      </w:ins>
      <w:del w:id="3" w:author="Unknown Author" w:date="2024-04-05T13:51:31Z">
        <w:r>
          <w:rPr/>
          <w:delText>primary sampling units</w:delText>
        </w:r>
      </w:del>
      <w:r>
        <w:rPr/>
        <w:t xml:space="preserve"> as well as the strata. This is achieved with the </w:t>
      </w:r>
      <w:r>
        <w:rPr>
          <w:rStyle w:val="VerbatimChar"/>
        </w:rPr>
        <w:t>svydesign()</w:t>
      </w:r>
      <w:r>
        <w:rPr/>
        <w:t xml:space="preserve"> command. In effect this command creates a copy of the dataset with the survey design information attached, that can then subsequently be used for further estimation.</w:t>
      </w:r>
    </w:p>
    <w:p>
      <w:pPr>
        <w:pStyle w:val="SourceCode"/>
        <w:rPr/>
      </w:pP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rPr/>
        <w:br/>
      </w:r>
      <w:r>
        <w:rPr>
          <w:rStyle w:val="FunctionTok"/>
        </w:rPr>
        <w:t>class</w:t>
      </w:r>
      <w:r>
        <w:rPr>
          <w:rStyle w:val="NormalTok"/>
        </w:rPr>
        <w:t>(bsa17.s)</w:t>
      </w:r>
    </w:p>
    <w:p>
      <w:pPr>
        <w:pStyle w:val="SourceCode"/>
        <w:rPr/>
      </w:pPr>
      <w:r>
        <w:rPr>
          <w:rStyle w:val="VerbatimChar"/>
        </w:rPr>
        <w:t xml:space="preserve">[1] "survey.design2" "survey.design" </w:t>
      </w:r>
    </w:p>
    <w:p>
      <w:pPr>
        <w:pStyle w:val="SourceCode"/>
        <w:rPr/>
      </w:pPr>
      <w:r>
        <w:rPr>
          <w:rStyle w:val="FunctionTok"/>
        </w:rPr>
        <w:t>summary</w:t>
      </w:r>
      <w:r>
        <w:rPr>
          <w:rStyle w:val="NormalTok"/>
        </w:rPr>
        <w:t xml:space="preserve">(bsa17.s) </w:t>
      </w:r>
      <w:r>
        <w:rPr>
          <w:rStyle w:val="DocumentationTok"/>
        </w:rPr>
        <w:t>### Warning: very long output</w:t>
      </w:r>
    </w:p>
    <w:p>
      <w:pPr>
        <w:pStyle w:val="SourceCode"/>
        <w:rPr/>
      </w:pPr>
      <w:r>
        <w:rPr>
          <w:rStyle w:val="VerbatimChar"/>
        </w:rPr>
        <w:t>Stratified 1 - level Cluster Sampling design (with replacement)</w:t>
      </w:r>
      <w:r>
        <w:rPr/>
        <w:br/>
      </w:r>
      <w:r>
        <w:rPr>
          <w:rStyle w:val="VerbatimChar"/>
        </w:rPr>
        <w:t>With (372) clusters.</w:t>
      </w:r>
      <w:r>
        <w:rPr/>
        <w:br/>
      </w:r>
      <w:r>
        <w:rPr>
          <w:rStyle w:val="VerbatimChar"/>
        </w:rPr>
        <w:t xml:space="preserve">svydesign(ids = ~Spoint, strata = ~StratID, weights = ~WtFactor, </w:t>
      </w:r>
      <w:r>
        <w:rPr/>
        <w:br/>
      </w:r>
      <w:r>
        <w:rPr>
          <w:rStyle w:val="VerbatimChar"/>
        </w:rPr>
        <w:t xml:space="preserve">    data = bsa17)</w:t>
      </w:r>
      <w:r>
        <w:rPr/>
        <w:br/>
      </w:r>
      <w:r>
        <w:rPr>
          <w:rStyle w:val="VerbatimChar"/>
        </w:rPr>
        <w:t>Probabilities:</w:t>
      </w:r>
      <w:r>
        <w:rPr/>
        <w:br/>
      </w:r>
      <w:r>
        <w:rPr>
          <w:rStyle w:val="VerbatimChar"/>
        </w:rPr>
        <w:t xml:space="preserve">   Min. 1st Qu.  Median    Mean 3rd Qu.    Max. </w:t>
      </w:r>
      <w:r>
        <w:rPr/>
        <w:br/>
      </w:r>
      <w:r>
        <w:rPr>
          <w:rStyle w:val="VerbatimChar"/>
        </w:rPr>
        <w:t xml:space="preserve"> 0.2645  0.8288  1.0983  1.2386  1.6236  3.3318 </w:t>
      </w:r>
      <w:r>
        <w:rPr/>
        <w:br/>
      </w:r>
      <w:r>
        <w:rPr>
          <w:rStyle w:val="VerbatimChar"/>
        </w:rPr>
        <w:t xml:space="preserve">Stratum Sizes: </w:t>
      </w:r>
      <w:r>
        <w:rPr/>
        <w:br/>
      </w:r>
      <w:r>
        <w:rPr>
          <w:rStyle w:val="VerbatimChar"/>
        </w:rPr>
        <w:t xml:space="preserve">           101 102 103 104 105 106 107 108 109 110 111 112 113 114 115 116 117</w:t>
      </w:r>
      <w:r>
        <w:rPr/>
        <w:br/>
      </w:r>
      <w:r>
        <w:rPr>
          <w:rStyle w:val="VerbatimChar"/>
        </w:rPr>
        <w:t>obs         18  22  30  18  16  21  22  37  10  22  19  35  23  19  19  21  25</w:t>
      </w:r>
      <w:r>
        <w:rPr/>
        <w:br/>
      </w:r>
      <w:r>
        <w:rPr>
          <w:rStyle w:val="VerbatimChar"/>
        </w:rPr>
        <w:t>design.PSU   2   2   3   2   2   2   2   3   2   3   2   3   2   2   2   2   2</w:t>
      </w:r>
      <w:r>
        <w:rPr/>
        <w:br/>
      </w:r>
      <w:r>
        <w:rPr>
          <w:rStyle w:val="VerbatimChar"/>
        </w:rPr>
        <w:t>actual.PSU   2   2   3   2   2   2   2   3   2   3   2   3   2   2   2   2   2</w:t>
      </w:r>
      <w:r>
        <w:rPr/>
        <w:br/>
      </w:r>
      <w:r>
        <w:rPr>
          <w:rStyle w:val="VerbatimChar"/>
        </w:rPr>
        <w:t xml:space="preserve">           118 119 120 121 122 123 124 125 126 127 128 129 130 131 132 133 134</w:t>
      </w:r>
      <w:r>
        <w:rPr/>
        <w:br/>
      </w:r>
      <w:r>
        <w:rPr>
          <w:rStyle w:val="VerbatimChar"/>
        </w:rPr>
        <w:t>obs         12  12  32  40  25  21  23  26  23  18  34  23  20  29  39  19  30</w:t>
      </w:r>
      <w:r>
        <w:rPr/>
        <w:br/>
      </w:r>
      <w:r>
        <w:rPr>
          <w:rStyle w:val="VerbatimChar"/>
        </w:rPr>
        <w:t>design.PSU   2   2   3   3   3   2   2   2   3   2   2   2   2   3   3   2   3</w:t>
      </w:r>
      <w:r>
        <w:rPr/>
        <w:br/>
      </w:r>
      <w:r>
        <w:rPr>
          <w:rStyle w:val="VerbatimChar"/>
        </w:rPr>
        <w:t>actual.PSU   2   2   3   3   3   2   2   2   3   2   2   2   2   3   3   2   3</w:t>
      </w:r>
      <w:r>
        <w:rPr/>
        <w:br/>
      </w:r>
      <w:r>
        <w:rPr>
          <w:rStyle w:val="VerbatimChar"/>
        </w:rPr>
        <w:t xml:space="preserve">           135 136 137 138 139 140 141 142 143 144 145 146 147 148 149 150 151</w:t>
      </w:r>
      <w:r>
        <w:rPr/>
        <w:br/>
      </w:r>
      <w:r>
        <w:rPr>
          <w:rStyle w:val="VerbatimChar"/>
        </w:rPr>
        <w:t>obs         20  10  21  12  26  16  20  17  21  24  30  30  18  29  24  19  28</w:t>
      </w:r>
      <w:r>
        <w:rPr/>
        <w:br/>
      </w:r>
      <w:r>
        <w:rPr>
          <w:rStyle w:val="VerbatimChar"/>
        </w:rPr>
        <w:t>design.PSU   2   2   2   2   3   2   2   2   2   3   2   3   2   3   2   3   2</w:t>
      </w:r>
      <w:r>
        <w:rPr/>
        <w:br/>
      </w:r>
      <w:r>
        <w:rPr>
          <w:rStyle w:val="VerbatimChar"/>
        </w:rPr>
        <w:t>actual.PSU   2   2   2   2   3   2   2   2   2   3   2   3   2   3   2   3   2</w:t>
      </w:r>
      <w:r>
        <w:rPr/>
        <w:br/>
      </w:r>
      <w:r>
        <w:rPr>
          <w:rStyle w:val="VerbatimChar"/>
        </w:rPr>
        <w:t xml:space="preserve">           152 153 154 155 156 157 158 159 160 161 162 163 164 165 166 167 168</w:t>
      </w:r>
      <w:r>
        <w:rPr/>
        <w:br/>
      </w:r>
      <w:r>
        <w:rPr>
          <w:rStyle w:val="VerbatimChar"/>
        </w:rPr>
        <w:t>obs         18   8  23  33  14  23  17  39  13  22  16  19  21  18  26  13  14</w:t>
      </w:r>
      <w:r>
        <w:rPr/>
        <w:br/>
      </w:r>
      <w:r>
        <w:rPr>
          <w:rStyle w:val="VerbatimChar"/>
        </w:rPr>
        <w:t>design.PSU   2   2   2   3   2   2   2   3   2   2   2   2   2   2   3   2   2</w:t>
      </w:r>
      <w:r>
        <w:rPr/>
        <w:br/>
      </w:r>
      <w:r>
        <w:rPr>
          <w:rStyle w:val="VerbatimChar"/>
        </w:rPr>
        <w:t>actual.PSU   2   2   2   3   2   2   2   3   2   2   2   2   2   2   3   2   2</w:t>
      </w:r>
      <w:r>
        <w:rPr/>
        <w:br/>
      </w:r>
      <w:r>
        <w:rPr>
          <w:rStyle w:val="VerbatimChar"/>
        </w:rPr>
        <w:t xml:space="preserve">           169 170 171 172 173 174 175 176 177 178 179 180 181 182 183 184 185</w:t>
      </w:r>
      <w:r>
        <w:rPr/>
        <w:br/>
      </w:r>
      <w:r>
        <w:rPr>
          <w:rStyle w:val="VerbatimChar"/>
        </w:rPr>
        <w:t>obs         22  20   8  22  31  22  24  19  38  20  29  24  29  21  23  32  36</w:t>
      </w:r>
      <w:r>
        <w:rPr/>
        <w:br/>
      </w:r>
      <w:r>
        <w:rPr>
          <w:rStyle w:val="VerbatimChar"/>
        </w:rPr>
        <w:t>design.PSU   2   2   2   2   2   2   2   2   3   2   2   2   3   2   2   3   3</w:t>
      </w:r>
      <w:r>
        <w:rPr/>
        <w:br/>
      </w:r>
      <w:r>
        <w:rPr>
          <w:rStyle w:val="VerbatimChar"/>
        </w:rPr>
        <w:t>actual.PSU   2   2   2   2   2   2   2   2   3   2   2   2   3   2   2   3   3</w:t>
      </w:r>
      <w:r>
        <w:rPr/>
        <w:br/>
      </w:r>
      <w:r>
        <w:rPr>
          <w:rStyle w:val="VerbatimChar"/>
        </w:rPr>
        <w:t xml:space="preserve">           186 187 188 189 190 191 192 193 194 195 196 197 198 199 200 201 202</w:t>
      </w:r>
      <w:r>
        <w:rPr/>
        <w:br/>
      </w:r>
      <w:r>
        <w:rPr>
          <w:rStyle w:val="VerbatimChar"/>
        </w:rPr>
        <w:t>obs         24  22  43  38  38  47  34  15  22  35  17  20  20  21  21  43  35</w:t>
      </w:r>
      <w:r>
        <w:rPr/>
        <w:br/>
      </w:r>
      <w:r>
        <w:rPr>
          <w:rStyle w:val="VerbatimChar"/>
        </w:rPr>
        <w:t>design.PSU   3   2   3   3   3   3   3   2   2   3   2   2   2   2   3   3   3</w:t>
      </w:r>
      <w:r>
        <w:rPr/>
        <w:br/>
      </w:r>
      <w:r>
        <w:rPr>
          <w:rStyle w:val="VerbatimChar"/>
        </w:rPr>
        <w:t>actual.PSU   3   2   3   3   3   3   3   2   2   3   2   2   2   2   3   3   3</w:t>
      </w:r>
      <w:r>
        <w:rPr/>
        <w:br/>
      </w:r>
      <w:r>
        <w:rPr>
          <w:rStyle w:val="VerbatimChar"/>
        </w:rPr>
        <w:t xml:space="preserve">           203 204 205 206 207 208 209 210 211 212 213 214 215 216 217 218 219</w:t>
      </w:r>
      <w:r>
        <w:rPr/>
        <w:br/>
      </w:r>
      <w:r>
        <w:rPr>
          <w:rStyle w:val="VerbatimChar"/>
        </w:rPr>
        <w:t>obs         28  25  19  18  28  15  21  30  24  33  24  22  30  24  44  18  26</w:t>
      </w:r>
      <w:r>
        <w:rPr/>
        <w:br/>
      </w:r>
      <w:r>
        <w:rPr>
          <w:rStyle w:val="VerbatimChar"/>
        </w:rPr>
        <w:t>design.PSU   3   3   2   2   2   2   2   2   2   3   2   2   3   2   3   2   2</w:t>
      </w:r>
      <w:r>
        <w:rPr/>
        <w:br/>
      </w:r>
      <w:r>
        <w:rPr>
          <w:rStyle w:val="VerbatimChar"/>
        </w:rPr>
        <w:t>actual.PSU   3   3   2   2   2   2   2   2   2   3   2   2   3   2   3   2   2</w:t>
      </w:r>
      <w:r>
        <w:rPr/>
        <w:br/>
      </w:r>
      <w:r>
        <w:rPr>
          <w:rStyle w:val="VerbatimChar"/>
        </w:rPr>
        <w:t xml:space="preserve">           220 221 222 223 224 225 226 227 228 229 230 231 232 233 234 235 236</w:t>
      </w:r>
      <w:r>
        <w:rPr/>
        <w:br/>
      </w:r>
      <w:r>
        <w:rPr>
          <w:rStyle w:val="VerbatimChar"/>
        </w:rPr>
        <w:t>obs         22  28  20  27  34  33  41  24  23  26  17  23  36  20  45  32  27</w:t>
      </w:r>
      <w:r>
        <w:rPr/>
        <w:br/>
      </w:r>
      <w:r>
        <w:rPr>
          <w:rStyle w:val="VerbatimChar"/>
        </w:rPr>
        <w:t>design.PSU   2   2   2   3   2   3   3   2   2   2   2   2   3   2   3   3   3</w:t>
      </w:r>
      <w:r>
        <w:rPr/>
        <w:br/>
      </w:r>
      <w:r>
        <w:rPr>
          <w:rStyle w:val="VerbatimChar"/>
        </w:rPr>
        <w:t>actual.PSU   2   2   2   3   2   3   3   2   2   2   2   2   3   2   3   3   3</w:t>
      </w:r>
      <w:r>
        <w:rPr/>
        <w:br/>
      </w:r>
      <w:r>
        <w:rPr>
          <w:rStyle w:val="VerbatimChar"/>
        </w:rPr>
        <w:t xml:space="preserve">           237 238 239 240 241 242 243 244 245 246 247 248 249 250 251 252 253</w:t>
      </w:r>
      <w:r>
        <w:rPr/>
        <w:br/>
      </w:r>
      <w:r>
        <w:rPr>
          <w:rStyle w:val="VerbatimChar"/>
        </w:rPr>
        <w:t>obs         33  25  39  31  29  33  20  43  22  24  26  29  37  22  27  25  43</w:t>
      </w:r>
      <w:r>
        <w:rPr/>
        <w:br/>
      </w:r>
      <w:r>
        <w:rPr>
          <w:rStyle w:val="VerbatimChar"/>
        </w:rPr>
        <w:t>design.PSU   3   3   3   3   2   2   2   3   2   2   2   2   3   2   2   2   3</w:t>
      </w:r>
      <w:r>
        <w:rPr/>
        <w:br/>
      </w:r>
      <w:r>
        <w:rPr>
          <w:rStyle w:val="VerbatimChar"/>
        </w:rPr>
        <w:t>actual.PSU   3   3   3   3   2   2   2   3   2   2   2   2   3   2   2   2   3</w:t>
      </w:r>
      <w:r>
        <w:rPr/>
        <w:br/>
      </w:r>
      <w:r>
        <w:rPr>
          <w:rStyle w:val="VerbatimChar"/>
        </w:rPr>
        <w:t xml:space="preserve">           254 255 256 257 258 259</w:t>
      </w:r>
      <w:r>
        <w:rPr/>
        <w:br/>
      </w:r>
      <w:r>
        <w:rPr>
          <w:rStyle w:val="VerbatimChar"/>
        </w:rPr>
        <w:t>obs          7  32  26  25  28  35</w:t>
      </w:r>
      <w:r>
        <w:rPr/>
        <w:br/>
      </w:r>
      <w:r>
        <w:rPr>
          <w:rStyle w:val="VerbatimChar"/>
        </w:rPr>
        <w:t>design.PSU   2   3   2   2   2   3</w:t>
      </w:r>
      <w:r>
        <w:rPr/>
        <w:br/>
      </w:r>
      <w:r>
        <w:rPr>
          <w:rStyle w:val="VerbatimChar"/>
        </w:rPr>
        <w:t>actual.PSU   2   3   2   2   2   3</w:t>
      </w:r>
      <w:r>
        <w:rPr/>
        <w:br/>
      </w:r>
      <w:r>
        <w:rPr>
          <w:rStyle w:val="VerbatimChar"/>
        </w:rPr>
        <w:t>Data variables:</w:t>
      </w:r>
      <w:r>
        <w:rPr/>
        <w:br/>
      </w:r>
      <w:r>
        <w:rPr>
          <w:rStyle w:val="VerbatimChar"/>
        </w:rPr>
        <w:t xml:space="preserve">  [1] "Sserial"              "Spoint"               "StratID"             </w:t>
      </w:r>
      <w:r>
        <w:rPr/>
        <w:br/>
      </w:r>
      <w:r>
        <w:rPr>
          <w:rStyle w:val="VerbatimChar"/>
        </w:rPr>
        <w:t xml:space="preserve">  [4] "WtFactor"             "OldWt"                "GOR_ID"              </w:t>
      </w:r>
      <w:r>
        <w:rPr/>
        <w:br/>
      </w:r>
      <w:r>
        <w:rPr>
          <w:rStyle w:val="VerbatimChar"/>
        </w:rPr>
        <w:t xml:space="preserve">  [7] "ABCVer"               "Country"              "househlde"           </w:t>
      </w:r>
      <w:r>
        <w:rPr/>
        <w:br/>
      </w:r>
      <w:r>
        <w:rPr>
          <w:rStyle w:val="VerbatimChar"/>
        </w:rPr>
        <w:t xml:space="preserve"> [10] "hhtypee"              "Rsex"                 "RAgeE"               </w:t>
      </w:r>
      <w:r>
        <w:rPr/>
        <w:br/>
      </w:r>
      <w:r>
        <w:rPr>
          <w:rStyle w:val="VerbatimChar"/>
        </w:rPr>
        <w:t xml:space="preserve"> [13] "RAgeCat"              "RAgeCat2"             "RAgecat3"            </w:t>
      </w:r>
      <w:r>
        <w:rPr/>
        <w:br/>
      </w:r>
      <w:r>
        <w:rPr>
          <w:rStyle w:val="VerbatimChar"/>
        </w:rPr>
        <w:t xml:space="preserve"> [16] "RAgecat4"             "RAgecat5"             "RSexAge"             </w:t>
      </w:r>
      <w:r>
        <w:rPr/>
        <w:br/>
      </w:r>
      <w:r>
        <w:rPr>
          <w:rStyle w:val="VerbatimChar"/>
        </w:rPr>
        <w:t xml:space="preserve"> [19] "RSexAge2"             "MarStat"              "Married"             </w:t>
      </w:r>
      <w:r>
        <w:rPr/>
        <w:br/>
      </w:r>
      <w:r>
        <w:rPr>
          <w:rStyle w:val="VerbatimChar"/>
        </w:rPr>
        <w:t xml:space="preserve"> [22] "legmarste"            "ChildHh"              "nch415e"             </w:t>
      </w:r>
      <w:r>
        <w:rPr/>
        <w:br/>
      </w:r>
      <w:r>
        <w:rPr>
          <w:rStyle w:val="VerbatimChar"/>
        </w:rPr>
        <w:t xml:space="preserve"> [25] "nch318e"              "hhch04e"              "hhch511e"            </w:t>
      </w:r>
      <w:r>
        <w:rPr/>
        <w:br/>
      </w:r>
      <w:r>
        <w:rPr>
          <w:rStyle w:val="VerbatimChar"/>
        </w:rPr>
        <w:t xml:space="preserve"> [28] "hhch1215e"            "hhch1617e"            "rch04e"              </w:t>
      </w:r>
      <w:r>
        <w:rPr/>
        <w:br/>
      </w:r>
      <w:r>
        <w:rPr>
          <w:rStyle w:val="VerbatimChar"/>
        </w:rPr>
        <w:t xml:space="preserve"> [31] "rch511e"              "rch1215e"             "rch1617e"            </w:t>
      </w:r>
      <w:r>
        <w:rPr/>
        <w:br/>
      </w:r>
      <w:r>
        <w:rPr>
          <w:rStyle w:val="VerbatimChar"/>
        </w:rPr>
        <w:t xml:space="preserve"> [34] "ownche"               "reconacte"            "RLastJob"            </w:t>
      </w:r>
      <w:r>
        <w:rPr/>
        <w:br/>
      </w:r>
      <w:r>
        <w:rPr>
          <w:rStyle w:val="VerbatimChar"/>
        </w:rPr>
        <w:t xml:space="preserve"> [37] "seconacte"            "Readpap"              "WhPaper"             </w:t>
      </w:r>
      <w:r>
        <w:rPr/>
        <w:br/>
      </w:r>
      <w:r>
        <w:rPr>
          <w:rStyle w:val="VerbatimChar"/>
        </w:rPr>
        <w:t xml:space="preserve"> [40] "paptype"              "TVNews"               "WebNews"             </w:t>
      </w:r>
      <w:r>
        <w:rPr/>
        <w:br/>
      </w:r>
      <w:r>
        <w:rPr>
          <w:rStyle w:val="VerbatimChar"/>
        </w:rPr>
        <w:t xml:space="preserve"> [43] "WNwSite1"             "WNwSite2"             "SMNews"              </w:t>
      </w:r>
      <w:r>
        <w:rPr/>
        <w:br/>
      </w:r>
      <w:r>
        <w:rPr>
          <w:rStyle w:val="VerbatimChar"/>
        </w:rPr>
        <w:t xml:space="preserve"> [46] "Internet"             "IntPers"              "MedResI"             </w:t>
      </w:r>
      <w:r>
        <w:rPr/>
        <w:br/>
      </w:r>
      <w:r>
        <w:rPr>
          <w:rStyle w:val="VerbatimChar"/>
        </w:rPr>
        <w:t xml:space="preserve"> [49] "SupParty"             "ClosePty"             "PartyIDN"            </w:t>
      </w:r>
      <w:r>
        <w:rPr/>
        <w:br/>
      </w:r>
      <w:r>
        <w:rPr>
          <w:rStyle w:val="VerbatimChar"/>
        </w:rPr>
        <w:t xml:space="preserve"> [52] "Partyid1"             "PartyId2"             "PartyID3"            </w:t>
      </w:r>
      <w:r>
        <w:rPr/>
        <w:br/>
      </w:r>
      <w:r>
        <w:rPr>
          <w:rStyle w:val="VerbatimChar"/>
        </w:rPr>
        <w:t xml:space="preserve"> [55] "PtyAlleg"             "Idstrng"              "Politics"            </w:t>
      </w:r>
      <w:r>
        <w:rPr/>
        <w:br/>
      </w:r>
      <w:r>
        <w:rPr>
          <w:rStyle w:val="VerbatimChar"/>
        </w:rPr>
        <w:t xml:space="preserve"> [58] "Coalitin"             "ConLabDf"             "VoteSyst"            </w:t>
      </w:r>
      <w:r>
        <w:rPr/>
        <w:br/>
      </w:r>
      <w:r>
        <w:rPr>
          <w:rStyle w:val="VerbatimChar"/>
        </w:rPr>
        <w:t xml:space="preserve"> [61] "ScotPar2"             "ECPolicy2"            "GovTrust"            </w:t>
      </w:r>
      <w:r>
        <w:rPr/>
        <w:br/>
      </w:r>
      <w:r>
        <w:rPr>
          <w:rStyle w:val="VerbatimChar"/>
        </w:rPr>
        <w:t xml:space="preserve"> [64] "Monarchy"             "MiEcono"              "MiCultur"            </w:t>
      </w:r>
      <w:r>
        <w:rPr/>
        <w:br/>
      </w:r>
      <w:r>
        <w:rPr>
          <w:rStyle w:val="VerbatimChar"/>
        </w:rPr>
        <w:t xml:space="preserve"> [67] "Spend1"               "Spend2"               "SocSpnd1"            </w:t>
      </w:r>
      <w:r>
        <w:rPr/>
        <w:br/>
      </w:r>
      <w:r>
        <w:rPr>
          <w:rStyle w:val="VerbatimChar"/>
        </w:rPr>
        <w:t xml:space="preserve"> [70] "SocSpnd2"             "SocSpnd3"             "SocSpnd4"            </w:t>
      </w:r>
      <w:r>
        <w:rPr/>
        <w:br/>
      </w:r>
      <w:r>
        <w:rPr>
          <w:rStyle w:val="VerbatimChar"/>
        </w:rPr>
        <w:t xml:space="preserve"> [73] "SocSpnd5"             "SocSpnd6"             "Dole"                </w:t>
      </w:r>
      <w:r>
        <w:rPr/>
        <w:br/>
      </w:r>
      <w:r>
        <w:rPr>
          <w:rStyle w:val="VerbatimChar"/>
        </w:rPr>
        <w:t xml:space="preserve"> [76] "TaxSpend"             "IncomGap"             "SRInc"               </w:t>
      </w:r>
      <w:r>
        <w:rPr/>
        <w:br/>
      </w:r>
      <w:r>
        <w:rPr>
          <w:rStyle w:val="VerbatimChar"/>
        </w:rPr>
        <w:t xml:space="preserve"> [79] "CMArran"              "RBGaran2"             "SepInvol"            </w:t>
      </w:r>
      <w:r>
        <w:rPr/>
        <w:br/>
      </w:r>
      <w:r>
        <w:rPr>
          <w:rStyle w:val="VerbatimChar"/>
        </w:rPr>
        <w:t xml:space="preserve"> [82] "SepServ"              "WkMent"               "WkPhys"              </w:t>
      </w:r>
      <w:r>
        <w:rPr/>
        <w:br/>
      </w:r>
      <w:r>
        <w:rPr>
          <w:rStyle w:val="VerbatimChar"/>
        </w:rPr>
        <w:t xml:space="preserve"> [85] "HProbRsp"             "PhsRetn"              "PhsRecov"            </w:t>
      </w:r>
      <w:r>
        <w:rPr/>
        <w:br/>
      </w:r>
      <w:r>
        <w:rPr>
          <w:rStyle w:val="VerbatimChar"/>
        </w:rPr>
        <w:t xml:space="preserve"> [88] "MntRetn"              "MntRecov"             "HCWork21"            </w:t>
      </w:r>
      <w:r>
        <w:rPr/>
        <w:br/>
      </w:r>
      <w:r>
        <w:rPr>
          <w:rStyle w:val="VerbatimChar"/>
        </w:rPr>
        <w:t xml:space="preserve"> [91] "HCWork22"             "HCWork23"             "HCWork24"            </w:t>
      </w:r>
      <w:r>
        <w:rPr/>
        <w:br/>
      </w:r>
      <w:r>
        <w:rPr>
          <w:rStyle w:val="VerbatimChar"/>
        </w:rPr>
        <w:t xml:space="preserve"> [94] "HCWork25"             "HCWork26"             "HCWork27"            </w:t>
      </w:r>
      <w:r>
        <w:rPr/>
        <w:br/>
      </w:r>
      <w:r>
        <w:rPr>
          <w:rStyle w:val="VerbatimChar"/>
        </w:rPr>
        <w:t xml:space="preserve"> [97] "HCWork28"             "HCWork29"             "NatFrEst"            </w:t>
      </w:r>
      <w:r>
        <w:rPr/>
        <w:br/>
      </w:r>
      <w:r>
        <w:rPr>
          <w:rStyle w:val="VerbatimChar"/>
        </w:rPr>
        <w:t xml:space="preserve">[100] "FalseBn2"             "RepFrau3"             "RepWho1"             </w:t>
      </w:r>
      <w:r>
        <w:rPr/>
        <w:br/>
      </w:r>
      <w:r>
        <w:rPr>
          <w:rStyle w:val="VerbatimChar"/>
        </w:rPr>
        <w:t xml:space="preserve">[103] "RepWho2"              "RepWho3"              "RepWho4"             </w:t>
      </w:r>
      <w:r>
        <w:rPr/>
        <w:br/>
      </w:r>
      <w:r>
        <w:rPr>
          <w:rStyle w:val="VerbatimChar"/>
        </w:rPr>
        <w:t xml:space="preserve">[106] "RepWho5"              "RepWho6"              "RepWho7"             </w:t>
      </w:r>
      <w:r>
        <w:rPr/>
        <w:br/>
      </w:r>
      <w:r>
        <w:rPr>
          <w:rStyle w:val="VerbatimChar"/>
        </w:rPr>
        <w:t xml:space="preserve">[109] "RepWho8"              "RepWho9"              "RepWho10"            </w:t>
      </w:r>
      <w:r>
        <w:rPr/>
        <w:br/>
      </w:r>
      <w:r>
        <w:rPr>
          <w:rStyle w:val="VerbatimChar"/>
        </w:rPr>
        <w:t xml:space="preserve">[112] "WhyNRep1"             "WhyNRep2"             "WhyNRep3"            </w:t>
      </w:r>
      <w:r>
        <w:rPr/>
        <w:br/>
      </w:r>
      <w:r>
        <w:rPr>
          <w:rStyle w:val="VerbatimChar"/>
        </w:rPr>
        <w:t xml:space="preserve">[115] "WhyNRep4"             "WhyNRep5"             "WhyNRep6"            </w:t>
      </w:r>
      <w:r>
        <w:rPr/>
        <w:br/>
      </w:r>
      <w:r>
        <w:rPr>
          <w:rStyle w:val="VerbatimChar"/>
        </w:rPr>
        <w:t xml:space="preserve">[118] "WhyNRep7"             "WhyNRep8"             "WhyNRep9"            </w:t>
      </w:r>
      <w:r>
        <w:rPr/>
        <w:br/>
      </w:r>
      <w:r>
        <w:rPr>
          <w:rStyle w:val="VerbatimChar"/>
        </w:rPr>
        <w:t xml:space="preserve">[121] "BFPnsh1"              "BFPnsh2"              "BFPnsh3"             </w:t>
      </w:r>
      <w:r>
        <w:rPr/>
        <w:br/>
      </w:r>
      <w:r>
        <w:rPr>
          <w:rStyle w:val="VerbatimChar"/>
        </w:rPr>
        <w:t xml:space="preserve">[124] "BFPnsh4"              "BFPnsh5"              "BFPnsh6"             </w:t>
      </w:r>
      <w:r>
        <w:rPr/>
        <w:br/>
      </w:r>
      <w:r>
        <w:rPr>
          <w:rStyle w:val="VerbatimChar"/>
        </w:rPr>
        <w:t xml:space="preserve">[127] "BFPnsh7"              "BFPnsh8"              "BFPnsh9"             </w:t>
      </w:r>
      <w:r>
        <w:rPr/>
        <w:br/>
      </w:r>
      <w:r>
        <w:rPr>
          <w:rStyle w:val="VerbatimChar"/>
        </w:rPr>
        <w:t xml:space="preserve">[130] "BFPnsh10"             "BFPnsh11"             "AwrPB"               </w:t>
      </w:r>
      <w:r>
        <w:rPr/>
        <w:br/>
      </w:r>
      <w:r>
        <w:rPr>
          <w:rStyle w:val="VerbatimChar"/>
        </w:rPr>
        <w:t xml:space="preserve">[133] "AdminPn2"             "LosofBen"             "AwrCRec"             </w:t>
      </w:r>
      <w:r>
        <w:rPr/>
        <w:br/>
      </w:r>
      <w:r>
        <w:rPr>
          <w:rStyle w:val="VerbatimChar"/>
        </w:rPr>
        <w:t xml:space="preserve">[136] "GovDoBF"              "ImpHDoc"              "ImpHPar"             </w:t>
      </w:r>
      <w:r>
        <w:rPr/>
        <w:br/>
      </w:r>
      <w:r>
        <w:rPr>
          <w:rStyle w:val="VerbatimChar"/>
        </w:rPr>
        <w:t xml:space="preserve">[139] "ImpHBeha"             "ImpHFam"              "ImpHEd"              </w:t>
      </w:r>
      <w:r>
        <w:rPr/>
        <w:br/>
      </w:r>
      <w:r>
        <w:rPr>
          <w:rStyle w:val="VerbatimChar"/>
        </w:rPr>
        <w:t xml:space="preserve">[142] "ImpHJob"              "ImpHNeig"             "ImpHArea"            </w:t>
      </w:r>
      <w:r>
        <w:rPr/>
        <w:br/>
      </w:r>
      <w:r>
        <w:rPr>
          <w:rStyle w:val="VerbatimChar"/>
        </w:rPr>
        <w:t xml:space="preserve">[145] "ImpHSafe"             "RespoHl2"             "HomsBult"            </w:t>
      </w:r>
      <w:r>
        <w:rPr/>
        <w:br/>
      </w:r>
      <w:r>
        <w:rPr>
          <w:rStyle w:val="VerbatimChar"/>
        </w:rPr>
        <w:t xml:space="preserve">[148] "YSBEmpl"              "YSBTrans"             "YSBGreen"            </w:t>
      </w:r>
      <w:r>
        <w:rPr/>
        <w:br/>
      </w:r>
      <w:r>
        <w:rPr>
          <w:rStyle w:val="VerbatimChar"/>
        </w:rPr>
        <w:t xml:space="preserve">[151] "YSBSch"               "YSBAfRnt"             "YSBAfOwn"            </w:t>
      </w:r>
      <w:r>
        <w:rPr/>
        <w:br/>
      </w:r>
      <w:r>
        <w:rPr>
          <w:rStyle w:val="VerbatimChar"/>
        </w:rPr>
        <w:t xml:space="preserve">[154] "YSBDesig"             "YSBShops"             "YSBMedic"            </w:t>
      </w:r>
      <w:r>
        <w:rPr/>
        <w:br/>
      </w:r>
      <w:r>
        <w:rPr>
          <w:rStyle w:val="VerbatimChar"/>
        </w:rPr>
        <w:t xml:space="preserve">[157] "YSBLibry"             "YSBLeis"              "YSBFinan"            </w:t>
      </w:r>
      <w:r>
        <w:rPr/>
        <w:br/>
      </w:r>
      <w:r>
        <w:rPr>
          <w:rStyle w:val="VerbatimChar"/>
        </w:rPr>
        <w:t xml:space="preserve">[160] "YSBOther"             "YSBDeps"              "YSBNone"             </w:t>
      </w:r>
      <w:r>
        <w:rPr/>
        <w:br/>
      </w:r>
      <w:r>
        <w:rPr>
          <w:rStyle w:val="VerbatimChar"/>
        </w:rPr>
        <w:t xml:space="preserve">[163] "HousGSD"              "Buldres"              "EdSpnd1c"            </w:t>
      </w:r>
      <w:r>
        <w:rPr/>
        <w:br/>
      </w:r>
      <w:r>
        <w:rPr>
          <w:rStyle w:val="VerbatimChar"/>
        </w:rPr>
        <w:t xml:space="preserve">[166] "EdSpnd2c"             "VocVAcad"             "ATTD151"             </w:t>
      </w:r>
      <w:r>
        <w:rPr/>
        <w:br/>
      </w:r>
      <w:r>
        <w:rPr>
          <w:rStyle w:val="VerbatimChar"/>
        </w:rPr>
        <w:t xml:space="preserve">[169] "ATTD152"              "ATTD153"              "ATTD154"             </w:t>
      </w:r>
      <w:r>
        <w:rPr/>
        <w:br/>
      </w:r>
      <w:r>
        <w:rPr>
          <w:rStyle w:val="VerbatimChar"/>
        </w:rPr>
        <w:t xml:space="preserve">[172] "ATTD155"              "ATTD156"              "ATTD157"             </w:t>
      </w:r>
      <w:r>
        <w:rPr/>
        <w:br/>
      </w:r>
      <w:r>
        <w:rPr>
          <w:rStyle w:val="VerbatimChar"/>
        </w:rPr>
        <w:t xml:space="preserve">[175] "ATTD158"              "ATTD81"               "ATTD82"              </w:t>
      </w:r>
      <w:r>
        <w:rPr/>
        <w:br/>
      </w:r>
      <w:r>
        <w:rPr>
          <w:rStyle w:val="VerbatimChar"/>
        </w:rPr>
        <w:t xml:space="preserve">[178] "ATTD83"               "ATTD84"               "ATTD85"              </w:t>
      </w:r>
      <w:r>
        <w:rPr/>
        <w:br/>
      </w:r>
      <w:r>
        <w:rPr>
          <w:rStyle w:val="VerbatimChar"/>
        </w:rPr>
        <w:t xml:space="preserve">[181] "ATTD86"               "ATTD87"               "ATTD88"              </w:t>
      </w:r>
      <w:r>
        <w:rPr/>
        <w:br/>
      </w:r>
      <w:r>
        <w:rPr>
          <w:rStyle w:val="VerbatimChar"/>
        </w:rPr>
        <w:t xml:space="preserve">[184] "GCSEFur"              "GCSEWrk"              "ALevFur"             </w:t>
      </w:r>
      <w:r>
        <w:rPr/>
        <w:br/>
      </w:r>
      <w:r>
        <w:rPr>
          <w:rStyle w:val="VerbatimChar"/>
        </w:rPr>
        <w:t xml:space="preserve">[187] "ALevWrk"              "HEdOpp"               "ChLikUn2"            </w:t>
      </w:r>
      <w:r>
        <w:rPr/>
        <w:br/>
      </w:r>
      <w:r>
        <w:rPr>
          <w:rStyle w:val="VerbatimChar"/>
        </w:rPr>
        <w:t xml:space="preserve">[190] "HEFee"                "FeesUni"              "FeesSub"             </w:t>
      </w:r>
      <w:r>
        <w:rPr/>
        <w:br/>
      </w:r>
      <w:r>
        <w:rPr>
          <w:rStyle w:val="VerbatimChar"/>
        </w:rPr>
        <w:t xml:space="preserve">[193] "Himp"                 "PREVFR"               "TRFPB6U"             </w:t>
      </w:r>
      <w:r>
        <w:rPr/>
        <w:br/>
      </w:r>
      <w:r>
        <w:rPr>
          <w:rStyle w:val="VerbatimChar"/>
        </w:rPr>
        <w:t xml:space="preserve">[196] "TRFPB9U"              "TrfPb10u"             "TrfConc1"            </w:t>
      </w:r>
      <w:r>
        <w:rPr/>
        <w:br/>
      </w:r>
      <w:r>
        <w:rPr>
          <w:rStyle w:val="VerbatimChar"/>
        </w:rPr>
        <w:t xml:space="preserve">[199] "DRIVE"                "carnume"              "CycDang"             </w:t>
      </w:r>
      <w:r>
        <w:rPr/>
        <w:br/>
      </w:r>
      <w:r>
        <w:rPr>
          <w:rStyle w:val="VerbatimChar"/>
        </w:rPr>
        <w:t xml:space="preserve">[202] "Bikeown2"             "BikeRid"              "TRAVEL1"             </w:t>
      </w:r>
      <w:r>
        <w:rPr/>
        <w:br/>
      </w:r>
      <w:r>
        <w:rPr>
          <w:rStyle w:val="VerbatimChar"/>
        </w:rPr>
        <w:t xml:space="preserve">[205] "TRAVEL2"              "TRAVEL3"              "TRAVEL4a"            </w:t>
      </w:r>
      <w:r>
        <w:rPr/>
        <w:br/>
      </w:r>
      <w:r>
        <w:rPr>
          <w:rStyle w:val="VerbatimChar"/>
        </w:rPr>
        <w:t xml:space="preserve">[208] "TRAVEL6"              "airtrvle"             "CCTrans1"            </w:t>
      </w:r>
      <w:r>
        <w:rPr/>
        <w:br/>
      </w:r>
      <w:r>
        <w:rPr>
          <w:rStyle w:val="VerbatimChar"/>
        </w:rPr>
        <w:t xml:space="preserve">[211] "CCTrans2"             "CCTrans3"             "CCTrans4"            </w:t>
      </w:r>
      <w:r>
        <w:rPr/>
        <w:br/>
      </w:r>
      <w:r>
        <w:rPr>
          <w:rStyle w:val="VerbatimChar"/>
        </w:rPr>
        <w:t xml:space="preserve">[214] "CCTrans5"             "CCTrans6"             "CCTrans7"            </w:t>
      </w:r>
      <w:r>
        <w:rPr/>
        <w:br/>
      </w:r>
      <w:r>
        <w:rPr>
          <w:rStyle w:val="VerbatimChar"/>
        </w:rPr>
        <w:t xml:space="preserve">[217] "CCTrans8"             "CCTrans9"             "CCALowE"             </w:t>
      </w:r>
      <w:r>
        <w:rPr/>
        <w:br/>
      </w:r>
      <w:r>
        <w:rPr>
          <w:rStyle w:val="VerbatimChar"/>
        </w:rPr>
        <w:t xml:space="preserve">[220] "CCACar"               "CCAPLANE"             "CCBELIEV"            </w:t>
      </w:r>
      <w:r>
        <w:rPr/>
        <w:br/>
      </w:r>
      <w:r>
        <w:rPr>
          <w:rStyle w:val="VerbatimChar"/>
        </w:rPr>
        <w:t xml:space="preserve">[223] "EUBrld"               "EUExInf2"             "EUExUne2"            </w:t>
      </w:r>
      <w:r>
        <w:rPr/>
        <w:br/>
      </w:r>
      <w:r>
        <w:rPr>
          <w:rStyle w:val="VerbatimChar"/>
        </w:rPr>
        <w:t xml:space="preserve">[226] "EUExIm2"              "EUExEco2"             "EUImpSov"            </w:t>
      </w:r>
      <w:r>
        <w:rPr/>
        <w:br/>
      </w:r>
      <w:r>
        <w:rPr>
          <w:rStyle w:val="VerbatimChar"/>
        </w:rPr>
        <w:t xml:space="preserve">[229] "LeavEUI"              "EUconte"              "EUcontu"             </w:t>
      </w:r>
      <w:r>
        <w:rPr/>
        <w:br/>
      </w:r>
      <w:r>
        <w:rPr>
          <w:rStyle w:val="VerbatimChar"/>
        </w:rPr>
        <w:t xml:space="preserve">[232] "EUconth"              "EULtop1"              "EULtop2"             </w:t>
      </w:r>
      <w:r>
        <w:rPr/>
        <w:br/>
      </w:r>
      <w:r>
        <w:rPr>
          <w:rStyle w:val="VerbatimChar"/>
        </w:rPr>
        <w:t xml:space="preserve">[235] "EULtop3"              "NHSSat"               "WhySat1"             </w:t>
      </w:r>
      <w:r>
        <w:rPr/>
        <w:br/>
      </w:r>
      <w:r>
        <w:rPr>
          <w:rStyle w:val="VerbatimChar"/>
        </w:rPr>
        <w:t xml:space="preserve">[238] "WhySat2"              "WhySat3"              "WhySat4"             </w:t>
      </w:r>
      <w:r>
        <w:rPr/>
        <w:br/>
      </w:r>
      <w:r>
        <w:rPr>
          <w:rStyle w:val="VerbatimChar"/>
        </w:rPr>
        <w:t xml:space="preserve">[241] "WhySat5"              "WhySat6"              "WhySat7"             </w:t>
      </w:r>
      <w:r>
        <w:rPr/>
        <w:br/>
      </w:r>
      <w:r>
        <w:rPr>
          <w:rStyle w:val="VerbatimChar"/>
        </w:rPr>
        <w:t xml:space="preserve">[244] "WhySat8"              "WhySat9"              "WhySat10"            </w:t>
      </w:r>
      <w:r>
        <w:rPr/>
        <w:br/>
      </w:r>
      <w:r>
        <w:rPr>
          <w:rStyle w:val="VerbatimChar"/>
        </w:rPr>
        <w:t xml:space="preserve">[247] "WhyDis1"              "WhyDis2"              "WhyDis3"             </w:t>
      </w:r>
      <w:r>
        <w:rPr/>
        <w:br/>
      </w:r>
      <w:r>
        <w:rPr>
          <w:rStyle w:val="VerbatimChar"/>
        </w:rPr>
        <w:t xml:space="preserve">[250] "WhyDis4"              "WhyDis5"              "WhyDis6"             </w:t>
      </w:r>
      <w:r>
        <w:rPr/>
        <w:br/>
      </w:r>
      <w:r>
        <w:rPr>
          <w:rStyle w:val="VerbatimChar"/>
        </w:rPr>
        <w:t xml:space="preserve">[253] "WhyDis7"              "WhyDis8"              "WhyDis9"             </w:t>
      </w:r>
      <w:r>
        <w:rPr/>
        <w:br/>
      </w:r>
      <w:r>
        <w:rPr>
          <w:rStyle w:val="VerbatimChar"/>
        </w:rPr>
        <w:t xml:space="preserve">[256] "WhyDis10"             "GPSat"                "DentSat"             </w:t>
      </w:r>
      <w:r>
        <w:rPr/>
        <w:br/>
      </w:r>
      <w:r>
        <w:rPr>
          <w:rStyle w:val="VerbatimChar"/>
        </w:rPr>
        <w:t xml:space="preserve">[259] "InpatSat"             "OutpaSat"             "AESat"               </w:t>
      </w:r>
      <w:r>
        <w:rPr/>
        <w:br/>
      </w:r>
      <w:r>
        <w:rPr>
          <w:rStyle w:val="VerbatimChar"/>
        </w:rPr>
        <w:t xml:space="preserve">[262] "CareSat3"             "NHSFProb"             "NHS5yrs"             </w:t>
      </w:r>
      <w:r>
        <w:rPr/>
        <w:br/>
      </w:r>
      <w:r>
        <w:rPr>
          <w:rStyle w:val="VerbatimChar"/>
        </w:rPr>
        <w:t xml:space="preserve">[265] "NHSNx5Yr"             "NHSAcc"               "NHSImp"              </w:t>
      </w:r>
      <w:r>
        <w:rPr/>
        <w:br/>
      </w:r>
      <w:r>
        <w:rPr>
          <w:rStyle w:val="VerbatimChar"/>
        </w:rPr>
        <w:t xml:space="preserve">[268] "AEtravel"             "CareNee2"             "PaySocia"            </w:t>
      </w:r>
      <w:r>
        <w:rPr/>
        <w:br/>
      </w:r>
      <w:r>
        <w:rPr>
          <w:rStyle w:val="VerbatimChar"/>
        </w:rPr>
        <w:t xml:space="preserve">[271] "CarePa2"              "SocFutur"             "Tranneed"            </w:t>
      </w:r>
      <w:r>
        <w:rPr/>
        <w:br/>
      </w:r>
      <w:r>
        <w:rPr>
          <w:rStyle w:val="VerbatimChar"/>
        </w:rPr>
        <w:t xml:space="preserve">[274] "Prejtran"             "PMS"                  "HomoSex"             </w:t>
      </w:r>
      <w:r>
        <w:rPr/>
        <w:br/>
      </w:r>
      <w:r>
        <w:rPr>
          <w:rStyle w:val="VerbatimChar"/>
        </w:rPr>
        <w:t xml:space="preserve">[277] "SSRel"                "RSuperv"              "rocsect2e"           </w:t>
      </w:r>
      <w:r>
        <w:rPr/>
        <w:br/>
      </w:r>
      <w:r>
        <w:rPr>
          <w:rStyle w:val="VerbatimChar"/>
        </w:rPr>
        <w:t xml:space="preserve">[280] "REmpWork"             "REmpWrk2"             "SNumEmp"             </w:t>
      </w:r>
      <w:r>
        <w:rPr/>
        <w:br/>
      </w:r>
      <w:r>
        <w:rPr>
          <w:rStyle w:val="VerbatimChar"/>
        </w:rPr>
        <w:t xml:space="preserve">[283] "WkJbTim"              "ESrJbTim"             "SSrJbTim"            </w:t>
      </w:r>
      <w:r>
        <w:rPr/>
        <w:br/>
      </w:r>
      <w:r>
        <w:rPr>
          <w:rStyle w:val="VerbatimChar"/>
        </w:rPr>
        <w:t xml:space="preserve">[286] "WkJbHrsI"             "ExPrtFul"             "EJbHrCaI"            </w:t>
      </w:r>
      <w:r>
        <w:rPr/>
        <w:br/>
      </w:r>
      <w:r>
        <w:rPr>
          <w:rStyle w:val="VerbatimChar"/>
        </w:rPr>
        <w:t xml:space="preserve">[289] "SJbHrCaI"             "RPartFul"             "S2PartFl"            </w:t>
      </w:r>
      <w:r>
        <w:rPr/>
        <w:br/>
      </w:r>
      <w:r>
        <w:rPr>
          <w:rStyle w:val="VerbatimChar"/>
        </w:rPr>
        <w:t xml:space="preserve">[292] "Remplyee"             "UnionSA"              "TUSAEver"            </w:t>
      </w:r>
      <w:r>
        <w:rPr/>
        <w:br/>
      </w:r>
      <w:r>
        <w:rPr>
          <w:rStyle w:val="VerbatimChar"/>
        </w:rPr>
        <w:t xml:space="preserve">[295] "NPWork10"             "RES2010"              "RES2000"             </w:t>
      </w:r>
      <w:r>
        <w:rPr/>
        <w:br/>
      </w:r>
      <w:r>
        <w:rPr>
          <w:rStyle w:val="VerbatimChar"/>
        </w:rPr>
        <w:t xml:space="preserve">[298] "SLastJb2"             "S2Employ"             "S2Superv"            </w:t>
      </w:r>
      <w:r>
        <w:rPr/>
        <w:br/>
      </w:r>
      <w:r>
        <w:rPr>
          <w:rStyle w:val="VerbatimChar"/>
        </w:rPr>
        <w:t xml:space="preserve">[301] "S2ES2010"             "S2ES2000"             "rjbtype"             </w:t>
      </w:r>
      <w:r>
        <w:rPr/>
        <w:br/>
      </w:r>
      <w:r>
        <w:rPr>
          <w:rStyle w:val="VerbatimChar"/>
        </w:rPr>
        <w:t xml:space="preserve">[304] "REconSum"             "REconPos"             "RNSEGGrp"            </w:t>
      </w:r>
      <w:r>
        <w:rPr/>
        <w:br/>
      </w:r>
      <w:r>
        <w:rPr>
          <w:rStyle w:val="VerbatimChar"/>
        </w:rPr>
        <w:t xml:space="preserve">[307] "RNSocCl"              "RNSSECG"              "RClass"              </w:t>
      </w:r>
      <w:r>
        <w:rPr/>
        <w:br/>
      </w:r>
      <w:r>
        <w:rPr>
          <w:rStyle w:val="VerbatimChar"/>
        </w:rPr>
        <w:t xml:space="preserve">[310] "RClassGp"             "RSIC07GpE"            "seconsum"            </w:t>
      </w:r>
      <w:r>
        <w:rPr/>
        <w:br/>
      </w:r>
      <w:r>
        <w:rPr>
          <w:rStyle w:val="VerbatimChar"/>
        </w:rPr>
        <w:t xml:space="preserve">[313] "S2NSEGGp"             "S2NSSECG"             "S2NSocCl"            </w:t>
      </w:r>
      <w:r>
        <w:rPr/>
        <w:br/>
      </w:r>
      <w:r>
        <w:rPr>
          <w:rStyle w:val="VerbatimChar"/>
        </w:rPr>
        <w:t xml:space="preserve">[316] "S2Class"              "S2ClassG"             "WAGMIN"              </w:t>
      </w:r>
      <w:r>
        <w:rPr/>
        <w:br/>
      </w:r>
      <w:r>
        <w:rPr>
          <w:rStyle w:val="VerbatimChar"/>
        </w:rPr>
        <w:t xml:space="preserve">[319] "RESPPAY"              "TRCURJM"              "TRCURJN"             </w:t>
      </w:r>
      <w:r>
        <w:rPr/>
        <w:br/>
      </w:r>
      <w:r>
        <w:rPr>
          <w:rStyle w:val="VerbatimChar"/>
        </w:rPr>
        <w:t xml:space="preserve">[322] "TRMRSJM"              "TRMRSJN"              "TRDIFJM"             </w:t>
      </w:r>
      <w:r>
        <w:rPr/>
        <w:br/>
      </w:r>
      <w:r>
        <w:rPr>
          <w:rStyle w:val="VerbatimChar"/>
        </w:rPr>
        <w:t xml:space="preserve">[325] "TRDIFJN"              "PHOURS"               "REGHOUR"             </w:t>
      </w:r>
      <w:r>
        <w:rPr/>
        <w:br/>
      </w:r>
      <w:r>
        <w:rPr>
          <w:rStyle w:val="VerbatimChar"/>
        </w:rPr>
        <w:t xml:space="preserve">[328] "WRKCON"               "JBMRESP"              "JBMWH1"              </w:t>
      </w:r>
      <w:r>
        <w:rPr/>
        <w:br/>
      </w:r>
      <w:r>
        <w:rPr>
          <w:rStyle w:val="VerbatimChar"/>
        </w:rPr>
        <w:t xml:space="preserve">[331] "JBMWH2"               "JBMWH3"               "JBMWH4"              </w:t>
      </w:r>
      <w:r>
        <w:rPr/>
        <w:br/>
      </w:r>
      <w:r>
        <w:rPr>
          <w:rStyle w:val="VerbatimChar"/>
        </w:rPr>
        <w:t xml:space="preserve">[334] "JBMWH5"               "JBMWH6"               "JBMWH7"              </w:t>
      </w:r>
      <w:r>
        <w:rPr/>
        <w:br/>
      </w:r>
      <w:r>
        <w:rPr>
          <w:rStyle w:val="VerbatimChar"/>
        </w:rPr>
        <w:t xml:space="preserve">[337] "JBMWH8"               "FLEXHRS"              "MgCWld"              </w:t>
      </w:r>
      <w:r>
        <w:rPr/>
        <w:br/>
      </w:r>
      <w:r>
        <w:rPr>
          <w:rStyle w:val="VerbatimChar"/>
        </w:rPr>
        <w:t xml:space="preserve">[340] "MgMWld"               "ChgAsJb1"             "ChgAsJb2"            </w:t>
      </w:r>
      <w:r>
        <w:rPr/>
        <w:br/>
      </w:r>
      <w:r>
        <w:rPr>
          <w:rStyle w:val="VerbatimChar"/>
        </w:rPr>
        <w:t xml:space="preserve">[343] "ChgAsJb3"             "ChgJbTim"             "RetExp"              </w:t>
      </w:r>
      <w:r>
        <w:rPr/>
        <w:br/>
      </w:r>
      <w:r>
        <w:rPr>
          <w:rStyle w:val="VerbatimChar"/>
        </w:rPr>
        <w:t xml:space="preserve">[346] "RetExpb"              "DVRetAge"             "PenKnow2"            </w:t>
      </w:r>
      <w:r>
        <w:rPr/>
        <w:br/>
      </w:r>
      <w:r>
        <w:rPr>
          <w:rStyle w:val="VerbatimChar"/>
        </w:rPr>
        <w:t xml:space="preserve">[349] "RPenSrc1"             "RPenSrc2"             "RPenSrc3"            </w:t>
      </w:r>
      <w:r>
        <w:rPr/>
        <w:br/>
      </w:r>
      <w:r>
        <w:rPr>
          <w:rStyle w:val="VerbatimChar"/>
        </w:rPr>
        <w:t xml:space="preserve">[352] "whrbrne"              "NatIdGB"              "NatId"               </w:t>
      </w:r>
      <w:r>
        <w:rPr/>
        <w:br/>
      </w:r>
      <w:r>
        <w:rPr>
          <w:rStyle w:val="VerbatimChar"/>
        </w:rPr>
        <w:t xml:space="preserve">[355] "tenure2e"             "RentPrf1"             "HAWhat"              </w:t>
      </w:r>
      <w:r>
        <w:rPr/>
        <w:br/>
      </w:r>
      <w:r>
        <w:rPr>
          <w:rStyle w:val="VerbatimChar"/>
        </w:rPr>
        <w:t xml:space="preserve">[358] "HAgdbd"               "HANotFM"              "LikeHA"              </w:t>
      </w:r>
      <w:r>
        <w:rPr/>
        <w:br/>
      </w:r>
      <w:r>
        <w:rPr>
          <w:rStyle w:val="VerbatimChar"/>
        </w:rPr>
        <w:t xml:space="preserve">[361] "HAYwhy"               "HANwhy"               "HsDepnd"             </w:t>
      </w:r>
      <w:r>
        <w:rPr/>
        <w:br/>
      </w:r>
      <w:r>
        <w:rPr>
          <w:rStyle w:val="VerbatimChar"/>
        </w:rPr>
        <w:t xml:space="preserve">[364] "ResPres"              "ReligSum"             "RlFamSum"            </w:t>
      </w:r>
      <w:r>
        <w:rPr/>
        <w:br/>
      </w:r>
      <w:r>
        <w:rPr>
          <w:rStyle w:val="VerbatimChar"/>
        </w:rPr>
        <w:t xml:space="preserve">[367] "ChAttend"             "bestnatu2"            "raceori4"            </w:t>
      </w:r>
      <w:r>
        <w:rPr/>
        <w:br/>
      </w:r>
      <w:r>
        <w:rPr>
          <w:rStyle w:val="VerbatimChar"/>
        </w:rPr>
        <w:t xml:space="preserve">[370] "DisNew2"              "DisAct"               "DisActDV"            </w:t>
      </w:r>
      <w:r>
        <w:rPr/>
        <w:br/>
      </w:r>
      <w:r>
        <w:rPr>
          <w:rStyle w:val="VerbatimChar"/>
        </w:rPr>
        <w:t xml:space="preserve">[373] "Knowdis1"             "Knowdis2"             "Knowdis3"            </w:t>
      </w:r>
      <w:r>
        <w:rPr/>
        <w:br/>
      </w:r>
      <w:r>
        <w:rPr>
          <w:rStyle w:val="VerbatimChar"/>
        </w:rPr>
        <w:t xml:space="preserve">[376] "Knowdis4"             "Knowdis5"             "Knowdis6"            </w:t>
      </w:r>
      <w:r>
        <w:rPr/>
        <w:br/>
      </w:r>
      <w:r>
        <w:rPr>
          <w:rStyle w:val="VerbatimChar"/>
        </w:rPr>
        <w:t xml:space="preserve">[379] "Knowdis7"             "DisPrj"               "Dis100"              </w:t>
      </w:r>
      <w:r>
        <w:rPr/>
        <w:br/>
      </w:r>
      <w:r>
        <w:rPr>
          <w:rStyle w:val="VerbatimChar"/>
        </w:rPr>
        <w:t xml:space="preserve">[382] "tea3"                 "HEdQual"              "HEdQual2"            </w:t>
      </w:r>
      <w:r>
        <w:rPr/>
        <w:br/>
      </w:r>
      <w:r>
        <w:rPr>
          <w:rStyle w:val="VerbatimChar"/>
        </w:rPr>
        <w:t xml:space="preserve">[385] "HEdQual3"             "EUIdent"              "BritID2"             </w:t>
      </w:r>
      <w:r>
        <w:rPr/>
        <w:br/>
      </w:r>
      <w:r>
        <w:rPr>
          <w:rStyle w:val="VerbatimChar"/>
        </w:rPr>
        <w:t xml:space="preserve">[388] "Voted"                "Vote"                 "EURefV2"             </w:t>
      </w:r>
      <w:r>
        <w:rPr/>
        <w:br/>
      </w:r>
      <w:r>
        <w:rPr>
          <w:rStyle w:val="VerbatimChar"/>
        </w:rPr>
        <w:t xml:space="preserve">[391] "EUVOTWHO"             "EURefb"               "AnyBN3"              </w:t>
      </w:r>
      <w:r>
        <w:rPr/>
        <w:br/>
      </w:r>
      <w:r>
        <w:rPr>
          <w:rStyle w:val="VerbatimChar"/>
        </w:rPr>
        <w:t xml:space="preserve">[394] "MainInc5"             "HHIncD"               "HHIncQ"              </w:t>
      </w:r>
      <w:r>
        <w:rPr/>
        <w:br/>
      </w:r>
      <w:r>
        <w:rPr>
          <w:rStyle w:val="VerbatimChar"/>
        </w:rPr>
        <w:t xml:space="preserve">[397] "REarnD"               "REarnQ"               "SelfComp"            </w:t>
      </w:r>
      <w:r>
        <w:rPr/>
        <w:br/>
      </w:r>
      <w:r>
        <w:rPr>
          <w:rStyle w:val="VerbatimChar"/>
        </w:rPr>
        <w:t xml:space="preserve">[400] "knwbdri"              "knwexec"              "knwclea"             </w:t>
      </w:r>
      <w:r>
        <w:rPr/>
        <w:br/>
      </w:r>
      <w:r>
        <w:rPr>
          <w:rStyle w:val="VerbatimChar"/>
        </w:rPr>
        <w:t xml:space="preserve">[403] "knwhair"              "knwhr"                "knwlaw"              </w:t>
      </w:r>
      <w:r>
        <w:rPr/>
        <w:br/>
      </w:r>
      <w:r>
        <w:rPr>
          <w:rStyle w:val="VerbatimChar"/>
        </w:rPr>
        <w:t xml:space="preserve">[406] "knwmech"              "knwnurs"              "knwpol"              </w:t>
      </w:r>
      <w:r>
        <w:rPr/>
        <w:br/>
      </w:r>
      <w:r>
        <w:rPr>
          <w:rStyle w:val="VerbatimChar"/>
        </w:rPr>
        <w:t xml:space="preserve">[409] "knwtchr"              "incdiffs"             "incdsml"             </w:t>
      </w:r>
      <w:r>
        <w:rPr/>
        <w:br/>
      </w:r>
      <w:r>
        <w:rPr>
          <w:rStyle w:val="VerbatimChar"/>
        </w:rPr>
        <w:t xml:space="preserve">[412] "govldif"              "socblaz"              "whoprvhc"            </w:t>
      </w:r>
      <w:r>
        <w:rPr/>
        <w:br/>
      </w:r>
      <w:r>
        <w:rPr>
          <w:rStyle w:val="VerbatimChar"/>
        </w:rPr>
        <w:t xml:space="preserve">[415] "whoprvca"             "actgrp"               "actpol"              </w:t>
      </w:r>
      <w:r>
        <w:rPr/>
        <w:br/>
      </w:r>
      <w:r>
        <w:rPr>
          <w:rStyle w:val="VerbatimChar"/>
        </w:rPr>
        <w:t xml:space="preserve">[418] "actchar"              "govnosa2"             "hhldjob"             </w:t>
      </w:r>
      <w:r>
        <w:rPr/>
        <w:br/>
      </w:r>
      <w:r>
        <w:rPr>
          <w:rStyle w:val="VerbatimChar"/>
        </w:rPr>
        <w:t xml:space="preserve">[421] "hhmsick"              "hdown"                "hadvice"             </w:t>
      </w:r>
      <w:r>
        <w:rPr/>
        <w:br/>
      </w:r>
      <w:r>
        <w:rPr>
          <w:rStyle w:val="VerbatimChar"/>
        </w:rPr>
        <w:t xml:space="preserve">[424] "hsococc"              "hlpmny"               "hlpjob"              </w:t>
      </w:r>
      <w:r>
        <w:rPr/>
        <w:br/>
      </w:r>
      <w:r>
        <w:rPr>
          <w:rStyle w:val="VerbatimChar"/>
        </w:rPr>
        <w:t xml:space="preserve">[427] "hlpadmin"             "hlplive"              "hlpill"              </w:t>
      </w:r>
      <w:r>
        <w:rPr/>
        <w:br/>
      </w:r>
      <w:r>
        <w:rPr>
          <w:rStyle w:val="VerbatimChar"/>
        </w:rPr>
        <w:t xml:space="preserve">[430] "lckcomp"              "isolate"              "leftout"             </w:t>
      </w:r>
      <w:r>
        <w:rPr/>
        <w:br/>
      </w:r>
      <w:r>
        <w:rPr>
          <w:rStyle w:val="VerbatimChar"/>
        </w:rPr>
        <w:t xml:space="preserve">[433] "peopadvt"             "peoptrst"             "trstcrts"            </w:t>
      </w:r>
      <w:r>
        <w:rPr/>
        <w:br/>
      </w:r>
      <w:r>
        <w:rPr>
          <w:rStyle w:val="VerbatimChar"/>
        </w:rPr>
        <w:t xml:space="preserve">[436] "trstprc"              "helpeldy"             "helpslf1"            </w:t>
      </w:r>
      <w:r>
        <w:rPr/>
        <w:br/>
      </w:r>
      <w:r>
        <w:rPr>
          <w:rStyle w:val="VerbatimChar"/>
        </w:rPr>
        <w:t xml:space="preserve">[439] "helpfrnd"             "fampress"             "reltdemd"            </w:t>
      </w:r>
      <w:r>
        <w:rPr/>
        <w:br/>
      </w:r>
      <w:r>
        <w:rPr>
          <w:rStyle w:val="VerbatimChar"/>
        </w:rPr>
        <w:t xml:space="preserve">[442] "ffrangr"              "eatout"               "newfrnd"             </w:t>
      </w:r>
      <w:r>
        <w:rPr/>
        <w:br/>
      </w:r>
      <w:r>
        <w:rPr>
          <w:rStyle w:val="VerbatimChar"/>
        </w:rPr>
        <w:t xml:space="preserve">[445] "pplcont"              "pplftf"               "parcont"             </w:t>
      </w:r>
      <w:r>
        <w:rPr/>
        <w:br/>
      </w:r>
      <w:r>
        <w:rPr>
          <w:rStyle w:val="VerbatimChar"/>
        </w:rPr>
        <w:t xml:space="preserve">[448] "sibcon2"              "chdcon2"              "othcont"             </w:t>
      </w:r>
      <w:r>
        <w:rPr/>
        <w:br/>
      </w:r>
      <w:r>
        <w:rPr>
          <w:rStyle w:val="VerbatimChar"/>
        </w:rPr>
        <w:t xml:space="preserve">[451] "frndcont"             "contint"              "ltsgnhth"            </w:t>
      </w:r>
      <w:r>
        <w:rPr/>
        <w:br/>
      </w:r>
      <w:r>
        <w:rPr>
          <w:rStyle w:val="VerbatimChar"/>
        </w:rPr>
        <w:t xml:space="preserve">[454] "depres"               "diffpile"             "acgoals"             </w:t>
      </w:r>
      <w:r>
        <w:rPr/>
        <w:br/>
      </w:r>
      <w:r>
        <w:rPr>
          <w:rStyle w:val="VerbatimChar"/>
        </w:rPr>
        <w:t xml:space="preserve">[457] "lifesat2"             "makeem"               "langgs"              </w:t>
      </w:r>
      <w:r>
        <w:rPr/>
        <w:br/>
      </w:r>
      <w:r>
        <w:rPr>
          <w:rStyle w:val="VerbatimChar"/>
        </w:rPr>
        <w:t xml:space="preserve">[460] "helpslf2"             "payback"              "domconv"             </w:t>
      </w:r>
      <w:r>
        <w:rPr/>
        <w:br/>
      </w:r>
      <w:r>
        <w:rPr>
          <w:rStyle w:val="VerbatimChar"/>
        </w:rPr>
        <w:t xml:space="preserve">[463] "sitwhr"               "hmecont"              "religcon"            </w:t>
      </w:r>
      <w:r>
        <w:rPr/>
        <w:br/>
      </w:r>
      <w:r>
        <w:rPr>
          <w:rStyle w:val="VerbatimChar"/>
        </w:rPr>
        <w:t xml:space="preserve">[466] "spseedu"              "ben3000"              "ben3000d"            </w:t>
      </w:r>
      <w:r>
        <w:rPr/>
        <w:br/>
      </w:r>
      <w:r>
        <w:rPr>
          <w:rStyle w:val="VerbatimChar"/>
        </w:rPr>
        <w:t xml:space="preserve">[469] "falcatch"             "uniaff"               "unicar"              </w:t>
      </w:r>
      <w:r>
        <w:rPr/>
        <w:br/>
      </w:r>
      <w:r>
        <w:rPr>
          <w:rStyle w:val="VerbatimChar"/>
        </w:rPr>
        <w:t xml:space="preserve">[472] "bothearn"             "sexrole"              "womworka"            </w:t>
      </w:r>
      <w:r>
        <w:rPr/>
        <w:br/>
      </w:r>
      <w:r>
        <w:rPr>
          <w:rStyle w:val="VerbatimChar"/>
        </w:rPr>
        <w:t xml:space="preserve">[475] "womworkb"             "parlvmf2"             "gendwrk"             </w:t>
      </w:r>
      <w:r>
        <w:rPr/>
        <w:br/>
      </w:r>
      <w:r>
        <w:rPr>
          <w:rStyle w:val="VerbatimChar"/>
        </w:rPr>
        <w:t xml:space="preserve">[478] "gendmath"             "gendcomp"             "sxbstrm"             </w:t>
      </w:r>
      <w:r>
        <w:rPr/>
        <w:br/>
      </w:r>
      <w:r>
        <w:rPr>
          <w:rStyle w:val="VerbatimChar"/>
        </w:rPr>
        <w:t xml:space="preserve">[481] "sxbintm"              "sxbstrw"              "sxbintw"             </w:t>
      </w:r>
      <w:r>
        <w:rPr/>
        <w:br/>
      </w:r>
      <w:r>
        <w:rPr>
          <w:rStyle w:val="VerbatimChar"/>
        </w:rPr>
        <w:t xml:space="preserve">[484] "sxblaw"               "sxbprov"              "sxboffb"             </w:t>
      </w:r>
      <w:r>
        <w:rPr/>
        <w:br/>
      </w:r>
      <w:r>
        <w:rPr>
          <w:rStyle w:val="VerbatimChar"/>
        </w:rPr>
        <w:t xml:space="preserve">[487] "sxbnoone"             "sxboth"               "sxbcc"               </w:t>
      </w:r>
      <w:r>
        <w:rPr/>
        <w:br/>
      </w:r>
      <w:r>
        <w:rPr>
          <w:rStyle w:val="VerbatimChar"/>
        </w:rPr>
        <w:t xml:space="preserve">[490] "carwalk2"             "carbus2"              "carbike2"            </w:t>
      </w:r>
      <w:r>
        <w:rPr/>
        <w:br/>
      </w:r>
      <w:r>
        <w:rPr>
          <w:rStyle w:val="VerbatimChar"/>
        </w:rPr>
        <w:t xml:space="preserve">[493] "shrtjrn"              "plnallow"             "plnterm"             </w:t>
      </w:r>
      <w:r>
        <w:rPr/>
        <w:br/>
      </w:r>
      <w:r>
        <w:rPr>
          <w:rStyle w:val="VerbatimChar"/>
        </w:rPr>
        <w:t xml:space="preserve">[496] "plnenvt"              "plnuppri"             "cartaxhi"            </w:t>
      </w:r>
      <w:r>
        <w:rPr/>
        <w:br/>
      </w:r>
      <w:r>
        <w:rPr>
          <w:rStyle w:val="VerbatimChar"/>
        </w:rPr>
        <w:t xml:space="preserve">[499] "carallow"             "carreduc"             "carnod2"             </w:t>
      </w:r>
      <w:r>
        <w:rPr/>
        <w:br/>
      </w:r>
      <w:r>
        <w:rPr>
          <w:rStyle w:val="VerbatimChar"/>
        </w:rPr>
        <w:t xml:space="preserve">[502] "carenvdc"             "resclose"             "res20mph"            </w:t>
      </w:r>
      <w:r>
        <w:rPr/>
        <w:br/>
      </w:r>
      <w:r>
        <w:rPr>
          <w:rStyle w:val="VerbatimChar"/>
        </w:rPr>
        <w:t xml:space="preserve">[505] "resbumps"             "ddnodrv"              "ddnklmt"             </w:t>
      </w:r>
      <w:r>
        <w:rPr/>
        <w:br/>
      </w:r>
      <w:r>
        <w:rPr>
          <w:rStyle w:val="VerbatimChar"/>
        </w:rPr>
        <w:t xml:space="preserve">[508] "specamsl"             "specammo"             "specamtm"            </w:t>
      </w:r>
      <w:r>
        <w:rPr/>
        <w:br/>
      </w:r>
      <w:r>
        <w:rPr>
          <w:rStyle w:val="VerbatimChar"/>
        </w:rPr>
        <w:t xml:space="preserve">[511] "speedlim"             "speavesc"             "mobdsafe"            </w:t>
      </w:r>
      <w:r>
        <w:rPr/>
        <w:br/>
      </w:r>
      <w:r>
        <w:rPr>
          <w:rStyle w:val="VerbatimChar"/>
        </w:rPr>
        <w:t xml:space="preserve">[514] "mobddang"             "mobdban"              "mobdlaw"             </w:t>
      </w:r>
      <w:r>
        <w:rPr/>
        <w:br/>
      </w:r>
      <w:r>
        <w:rPr>
          <w:rStyle w:val="VerbatimChar"/>
        </w:rPr>
        <w:t xml:space="preserve">[517] "eutrdmv"              "consvfa"              "labrfa"              </w:t>
      </w:r>
      <w:r>
        <w:rPr/>
        <w:br/>
      </w:r>
      <w:r>
        <w:rPr>
          <w:rStyle w:val="VerbatimChar"/>
        </w:rPr>
        <w:t xml:space="preserve">[520] "libdmfa"              "ukipfa"               "rthdswa2"            </w:t>
      </w:r>
      <w:r>
        <w:rPr/>
        <w:br/>
      </w:r>
      <w:r>
        <w:rPr>
          <w:rStyle w:val="VerbatimChar"/>
        </w:rPr>
        <w:t xml:space="preserve">[523] "rthdsaw2"             "rthdsca2"             "rthdssa2"            </w:t>
      </w:r>
      <w:r>
        <w:rPr/>
        <w:br/>
      </w:r>
      <w:r>
        <w:rPr>
          <w:rStyle w:val="VerbatimChar"/>
        </w:rPr>
        <w:t xml:space="preserve">[526] "rthdsprd"             "eqrdisab"             "nhsoutp2"            </w:t>
      </w:r>
      <w:r>
        <w:rPr/>
        <w:br/>
      </w:r>
      <w:r>
        <w:rPr>
          <w:rStyle w:val="VerbatimChar"/>
        </w:rPr>
        <w:t xml:space="preserve">[529] "nhsinp2"              "bodimr"               "bodimop"             </w:t>
      </w:r>
      <w:r>
        <w:rPr/>
        <w:br/>
      </w:r>
      <w:r>
        <w:rPr>
          <w:rStyle w:val="VerbatimChar"/>
        </w:rPr>
        <w:t xml:space="preserve">[532] "girlwapp"             "tprwrong2"            "eulunem"             </w:t>
      </w:r>
      <w:r>
        <w:rPr/>
        <w:br/>
      </w:r>
      <w:r>
        <w:rPr>
          <w:rStyle w:val="VerbatimChar"/>
        </w:rPr>
        <w:t xml:space="preserve">[535] "eulimm"               "eulecon"              "eulwork"             </w:t>
      </w:r>
      <w:r>
        <w:rPr/>
        <w:br/>
      </w:r>
      <w:r>
        <w:rPr>
          <w:rStyle w:val="VerbatimChar"/>
        </w:rPr>
        <w:t xml:space="preserve">[538] "eullowi"              "eulmlow"              "eulnhs"              </w:t>
      </w:r>
      <w:r>
        <w:rPr/>
        <w:br/>
      </w:r>
      <w:r>
        <w:rPr>
          <w:rStyle w:val="VerbatimChar"/>
        </w:rPr>
        <w:t xml:space="preserve">[541] "jbernmny"             "jbenjoy"              "topupchn"            </w:t>
      </w:r>
      <w:r>
        <w:rPr/>
        <w:br/>
      </w:r>
      <w:r>
        <w:rPr>
          <w:rStyle w:val="VerbatimChar"/>
        </w:rPr>
        <w:t xml:space="preserve">[544] "topupnch"             "topuplpa"             "worknow"             </w:t>
      </w:r>
      <w:r>
        <w:rPr/>
        <w:br/>
      </w:r>
      <w:r>
        <w:rPr>
          <w:rStyle w:val="VerbatimChar"/>
        </w:rPr>
        <w:t xml:space="preserve">[547] "losejob"              "jbgdcurr"             "robots"              </w:t>
      </w:r>
      <w:r>
        <w:rPr/>
        <w:br/>
      </w:r>
      <w:r>
        <w:rPr>
          <w:rStyle w:val="VerbatimChar"/>
        </w:rPr>
        <w:t xml:space="preserve">[550] "robown"               "voteduty"             "welfhelp"            </w:t>
      </w:r>
      <w:r>
        <w:rPr/>
        <w:br/>
      </w:r>
      <w:r>
        <w:rPr>
          <w:rStyle w:val="VerbatimChar"/>
        </w:rPr>
        <w:t xml:space="preserve">[553] "morewelf"             "unempjob"             "sochelp"             </w:t>
      </w:r>
      <w:r>
        <w:rPr/>
        <w:br/>
      </w:r>
      <w:r>
        <w:rPr>
          <w:rStyle w:val="VerbatimChar"/>
        </w:rPr>
        <w:t xml:space="preserve">[556] "dolefidl"             "welffeet"             "damlives"            </w:t>
      </w:r>
      <w:r>
        <w:rPr/>
        <w:br/>
      </w:r>
      <w:r>
        <w:rPr>
          <w:rStyle w:val="VerbatimChar"/>
        </w:rPr>
        <w:t xml:space="preserve">[559] "proudwlf"             "redistrb"             "BigBusnn"            </w:t>
      </w:r>
      <w:r>
        <w:rPr/>
        <w:br/>
      </w:r>
      <w:r>
        <w:rPr>
          <w:rStyle w:val="VerbatimChar"/>
        </w:rPr>
        <w:t xml:space="preserve">[562] "wealth"               "richlaw"              "indust4"             </w:t>
      </w:r>
      <w:r>
        <w:rPr/>
        <w:br/>
      </w:r>
      <w:r>
        <w:rPr>
          <w:rStyle w:val="VerbatimChar"/>
        </w:rPr>
        <w:t xml:space="preserve">[565] "tradvals"             "stifsent"             "deathapp"            </w:t>
      </w:r>
      <w:r>
        <w:rPr/>
        <w:br/>
      </w:r>
      <w:r>
        <w:rPr>
          <w:rStyle w:val="VerbatimChar"/>
        </w:rPr>
        <w:t xml:space="preserve">[568] "obey"                 "wronglaw"             "censor"              </w:t>
      </w:r>
      <w:r>
        <w:rPr/>
        <w:br/>
      </w:r>
      <w:r>
        <w:rPr>
          <w:rStyle w:val="VerbatimChar"/>
        </w:rPr>
        <w:t xml:space="preserve">[571] "leftrigh"             "libauth"              "welfare2"            </w:t>
      </w:r>
      <w:r>
        <w:rPr/>
        <w:br/>
      </w:r>
      <w:r>
        <w:rPr>
          <w:rStyle w:val="VerbatimChar"/>
        </w:rPr>
        <w:t xml:space="preserve">[574] "libauth2"             "leftrig2"             "welfgrp"             </w:t>
      </w:r>
      <w:r>
        <w:rPr/>
        <w:br/>
      </w:r>
      <w:r>
        <w:rPr>
          <w:rStyle w:val="VerbatimChar"/>
        </w:rPr>
        <w:t xml:space="preserve">[577] "eq_inc_deciles"       "eq_inc_quintiles"     "eq_bhcinc2_deciles"  </w:t>
      </w:r>
      <w:r>
        <w:rPr/>
        <w:br/>
      </w:r>
      <w:r>
        <w:rPr>
          <w:rStyle w:val="VerbatimChar"/>
        </w:rPr>
        <w:t>[580] "eq_bhcinc2_quintiles"</w:t>
      </w:r>
      <w:bookmarkEnd w:id="4"/>
    </w:p>
    <w:p>
      <w:pPr>
        <w:pStyle w:val="Heading3"/>
        <w:rPr/>
      </w:pPr>
      <w:bookmarkStart w:id="5" w:name="mean-age-and-its-95-confidence-interval"/>
      <w:r>
        <w:rPr/>
        <w:t>3. Mean age and its 95% confidence interval</w:t>
      </w:r>
    </w:p>
    <w:p>
      <w:pPr>
        <w:pStyle w:val="FirstParagraph"/>
        <w:rPr/>
      </w:pPr>
      <w:r>
        <w:rPr/>
        <w:t xml:space="preserve">We can now produce a first set of estimates using this information and compare them with those we would have got without accounting for the survey design. We will compute the average (ie mean) age of respondents in the sample. We will need to use </w:t>
      </w:r>
      <w:r>
        <w:rPr>
          <w:rStyle w:val="VerbatimChar"/>
        </w:rPr>
        <w:t>svymean()</w:t>
      </w:r>
    </w:p>
    <w:p>
      <w:pPr>
        <w:pStyle w:val="SourceCode"/>
        <w:rPr/>
      </w:pPr>
      <w:r>
        <w:rPr>
          <w:rStyle w:val="FunctionTok"/>
        </w:rPr>
        <w:t>svymean</w:t>
      </w:r>
      <w:r>
        <w:rPr>
          <w:rStyle w:val="NormalTok"/>
        </w:rPr>
        <w:t>(</w:t>
      </w:r>
      <w:r>
        <w:rPr>
          <w:rStyle w:val="SpecialCharTok"/>
        </w:rPr>
        <w:t>~</w:t>
      </w:r>
      <w:r>
        <w:rPr>
          <w:rStyle w:val="NormalTok"/>
        </w:rPr>
        <w:t>RAgeE,bsa17.s)</w:t>
      </w:r>
    </w:p>
    <w:p>
      <w:pPr>
        <w:pStyle w:val="SourceCode"/>
        <w:rPr/>
      </w:pPr>
      <w:r>
        <w:rPr>
          <w:rStyle w:val="VerbatimChar"/>
        </w:rPr>
        <w:t xml:space="preserve">        </w:t>
      </w:r>
      <w:r>
        <w:rPr>
          <w:rStyle w:val="VerbatimChar"/>
        </w:rPr>
        <w:t>mean     SE</w:t>
      </w:r>
      <w:r>
        <w:rPr/>
        <w:br/>
      </w:r>
      <w:r>
        <w:rPr>
          <w:rStyle w:val="VerbatimChar"/>
        </w:rPr>
        <w:t>RAgeE 48.313 0.4236</w:t>
      </w:r>
    </w:p>
    <w:p>
      <w:pPr>
        <w:pStyle w:val="FirstParagraph"/>
        <w:rPr/>
      </w:pPr>
      <w:r>
        <w:rPr/>
        <w:t xml:space="preserve">By default </w:t>
      </w:r>
      <w:r>
        <w:rPr>
          <w:rStyle w:val="VerbatimChar"/>
        </w:rPr>
        <w:t>svymean()</w:t>
      </w:r>
      <w:r>
        <w:rPr/>
        <w:t xml:space="preserve"> computes the standard error of the mean. We need to</w:t>
        <w:br/>
        <w:t xml:space="preserve">embed it within </w:t>
      </w:r>
      <w:r>
        <w:rPr>
          <w:rStyle w:val="VerbatimChar"/>
        </w:rPr>
        <w:t>confint()</w:t>
      </w:r>
      <w:r>
        <w:rPr/>
        <w:t xml:space="preserve"> in order to get a confidence interval.</w:t>
      </w:r>
    </w:p>
    <w:p>
      <w:pPr>
        <w:pStyle w:val="SourceCode"/>
        <w:rPr/>
      </w:pPr>
      <w:r>
        <w:rPr>
          <w:rStyle w:val="FunctionTok"/>
        </w:rPr>
        <w:t>confint</w:t>
      </w:r>
      <w:r>
        <w:rPr>
          <w:rStyle w:val="NormalTok"/>
        </w:rPr>
        <w:t>(</w:t>
      </w:r>
      <w:r>
        <w:rPr>
          <w:rStyle w:val="FunctionTok"/>
        </w:rPr>
        <w:t>svymean</w:t>
      </w:r>
      <w:r>
        <w:rPr>
          <w:rStyle w:val="NormalTok"/>
        </w:rPr>
        <w:t>(</w:t>
      </w:r>
      <w:r>
        <w:rPr>
          <w:rStyle w:val="SpecialCharTok"/>
        </w:rPr>
        <w:t>~</w:t>
      </w:r>
      <w:r>
        <w:rPr>
          <w:rStyle w:val="NormalTok"/>
        </w:rPr>
        <w:t xml:space="preserve">RAgeE,bsa17.s)) </w:t>
      </w:r>
      <w:r>
        <w:rPr>
          <w:rStyle w:val="DocumentationTok"/>
        </w:rPr>
        <w:t>### Just the confidence interval...</w:t>
      </w:r>
    </w:p>
    <w:p>
      <w:pPr>
        <w:pStyle w:val="SourceCode"/>
        <w:rPr/>
      </w:pPr>
      <w:r>
        <w:rPr>
          <w:rStyle w:val="VerbatimChar"/>
        </w:rPr>
        <w:t xml:space="preserve">         </w:t>
      </w:r>
      <w:r>
        <w:rPr>
          <w:rStyle w:val="VerbatimChar"/>
        </w:rPr>
        <w:t>2.5 %  97.5 %</w:t>
      </w:r>
      <w:r>
        <w:rPr/>
        <w:br/>
      </w:r>
      <w:r>
        <w:rPr>
          <w:rStyle w:val="VerbatimChar"/>
        </w:rPr>
        <w:t>RAgeE 47.48289 49.1433</w:t>
      </w:r>
    </w:p>
    <w:p>
      <w:pPr>
        <w:pStyle w:val="SourceCode"/>
        <w:rPr/>
      </w:pPr>
      <w:r>
        <w:rPr>
          <w:rStyle w:val="FunctionTok"/>
        </w:rPr>
        <w:t>round</w:t>
      </w:r>
      <w:r>
        <w:rPr>
          <w:rStyle w:val="NormalTok"/>
        </w:rPr>
        <w:t>(</w:t>
      </w:r>
      <w:r>
        <w:rPr/>
        <w:br/>
      </w:r>
      <w:r>
        <w:rPr>
          <w:rStyle w:val="NormalTok"/>
        </w:rPr>
        <w:t xml:space="preserve">  </w:t>
      </w:r>
      <w:r>
        <w:rPr>
          <w:rStyle w:val="FunctionTok"/>
        </w:rPr>
        <w:t>c</w:t>
      </w:r>
      <w:r>
        <w:rPr>
          <w:rStyle w:val="NormalTok"/>
        </w:rPr>
        <w:t>(</w:t>
      </w:r>
      <w:r>
        <w:rPr/>
        <w:br/>
      </w:r>
      <w:r>
        <w:rPr>
          <w:rStyle w:val="NormalTok"/>
        </w:rPr>
        <w:t xml:space="preserve">    </w:t>
      </w:r>
      <w:r>
        <w:rPr>
          <w:rStyle w:val="FunctionTok"/>
        </w:rPr>
        <w:t>svymean</w:t>
      </w:r>
      <w:r>
        <w:rPr>
          <w:rStyle w:val="NormalTok"/>
        </w:rPr>
        <w:t>(</w:t>
      </w:r>
      <w:r>
        <w:rPr>
          <w:rStyle w:val="SpecialCharTok"/>
        </w:rPr>
        <w:t>~</w:t>
      </w:r>
      <w:r>
        <w:rPr>
          <w:rStyle w:val="NormalTok"/>
        </w:rPr>
        <w:t>RAgeE,bsa17.s),</w:t>
      </w:r>
      <w:r>
        <w:rPr/>
        <w:br/>
      </w:r>
      <w:r>
        <w:rPr>
          <w:rStyle w:val="NormalTok"/>
        </w:rPr>
        <w:t xml:space="preserve">    </w:t>
      </w:r>
      <w:r>
        <w:rPr>
          <w:rStyle w:val="FunctionTok"/>
        </w:rPr>
        <w:t>confint</w:t>
      </w:r>
      <w:r>
        <w:rPr>
          <w:rStyle w:val="NormalTok"/>
        </w:rPr>
        <w:t>(</w:t>
      </w:r>
      <w:r>
        <w:rPr>
          <w:rStyle w:val="FunctionTok"/>
        </w:rPr>
        <w:t>svymean</w:t>
      </w:r>
      <w:r>
        <w:rPr>
          <w:rStyle w:val="NormalTok"/>
        </w:rPr>
        <w:t>(</w:t>
      </w:r>
      <w:r>
        <w:rPr>
          <w:rStyle w:val="SpecialCharTok"/>
        </w:rPr>
        <w:t>~</w:t>
      </w:r>
      <w:r>
        <w:rPr>
          <w:rStyle w:val="NormalTok"/>
        </w:rPr>
        <w:t>RAgeE,bsa17.s))</w:t>
      </w:r>
      <w:r>
        <w:rPr/>
        <w:br/>
      </w:r>
      <w:r>
        <w:rPr>
          <w:rStyle w:val="NormalTok"/>
        </w:rPr>
        <w:t xml:space="preserve">    ),</w:t>
      </w:r>
      <w:r>
        <w:rPr/>
        <w:br/>
      </w:r>
      <w:r>
        <w:rPr>
          <w:rStyle w:val="NormalTok"/>
        </w:rPr>
        <w:t xml:space="preserve">  </w:t>
      </w:r>
      <w:r>
        <w:rPr>
          <w:rStyle w:val="DecValTok"/>
        </w:rPr>
        <w:t>1</w:t>
      </w:r>
      <w:r>
        <w:rPr>
          <w:rStyle w:val="NormalTok"/>
        </w:rPr>
        <w:t xml:space="preserve">) </w:t>
      </w:r>
      <w:r>
        <w:rPr>
          <w:rStyle w:val="DocumentationTok"/>
        </w:rPr>
        <w:t>### ... Or both, rounded</w:t>
      </w:r>
    </w:p>
    <w:p>
      <w:pPr>
        <w:pStyle w:val="SourceCode"/>
        <w:rPr/>
      </w:pPr>
      <w:r>
        <w:rPr>
          <w:rStyle w:val="VerbatimChar"/>
        </w:rPr>
        <w:t xml:space="preserve">RAgeE             </w:t>
      </w:r>
      <w:r>
        <w:rPr/>
        <w:br/>
      </w:r>
      <w:r>
        <w:rPr>
          <w:rStyle w:val="VerbatimChar"/>
        </w:rPr>
        <w:t xml:space="preserve"> 48.3  47.5  49.1 </w:t>
      </w:r>
    </w:p>
    <w:p>
      <w:pPr>
        <w:pStyle w:val="FirstParagraph"/>
        <w:rPr/>
      </w:pPr>
      <w:r>
        <w:rPr>
          <w:i/>
          <w:iCs/>
        </w:rPr>
        <w:t>What difference would it make to the estimates and 95% CI to compute respectively, an unweighted mean, as well as a weighted mean without accounting for the survey design?</w:t>
      </w:r>
    </w:p>
    <w:p>
      <w:pPr>
        <w:pStyle w:val="BodyText"/>
        <w:rPr/>
      </w:pPr>
      <w:r>
        <w:rPr/>
        <w:t>There are different ways of computing ‘naive estimates’ in R. Below we demonstrate how to do it ´by hand’ for greater transparency.</w:t>
      </w:r>
    </w:p>
    <w:p>
      <w:pPr>
        <w:pStyle w:val="BodyText"/>
        <w:rPr/>
      </w:pPr>
      <w:r>
        <w:rPr/>
        <w:t xml:space="preserve">Base R provides a function for computing the variance of a variable: </w:t>
      </w:r>
      <w:r>
        <w:rPr>
          <w:rStyle w:val="VerbatimChar"/>
        </w:rPr>
        <w:t>var()</w:t>
      </w:r>
      <w:r>
        <w:rPr/>
        <w:t>. Since we know that:</w:t>
      </w:r>
    </w:p>
    <w:p>
      <w:pPr>
        <w:pStyle w:val="Compact"/>
        <w:numPr>
          <w:ilvl w:val="0"/>
          <w:numId w:val="1"/>
        </w:numPr>
        <w:rPr/>
      </w:pPr>
      <w:r>
        <w:rPr/>
        <w:t>The standard deviation of the mean is the square root of its variance</w:t>
      </w:r>
    </w:p>
    <w:p>
      <w:pPr>
        <w:pStyle w:val="Compact"/>
        <w:numPr>
          <w:ilvl w:val="0"/>
          <w:numId w:val="1"/>
        </w:numPr>
        <w:rPr/>
      </w:pPr>
      <w:r>
        <w:rPr/>
        <w:t>The standard error of a sample mean is its standard deviation divided by the square root of the sample size</w:t>
      </w:r>
    </w:p>
    <w:p>
      <w:pPr>
        <w:pStyle w:val="Compact"/>
        <w:numPr>
          <w:ilvl w:val="0"/>
          <w:numId w:val="1"/>
        </w:numPr>
        <w:rPr/>
      </w:pPr>
      <w:r>
        <w:rPr/>
        <w:t>A 95% confidence interval is the sample mean respectively minus and plus 1.96 times its standard error. It is then relatively straightforward to compute unweighted and ‘casually weighted’ confidences intervals for the mean.</w:t>
      </w:r>
    </w:p>
    <w:p>
      <w:pPr>
        <w:pStyle w:val="SourceCode"/>
        <w:rPr/>
      </w:pPr>
      <w:r>
        <w:rPr>
          <w:rStyle w:val="DocumentationTok"/>
        </w:rPr>
        <w:t>### Unweighted means and CI</w:t>
      </w:r>
      <w:r>
        <w:rPr/>
        <w:br/>
      </w:r>
      <w:r>
        <w:rPr>
          <w:rStyle w:val="NormalTok"/>
        </w:rPr>
        <w:t>u.m</w:t>
      </w:r>
      <w:r>
        <w:rPr>
          <w:rStyle w:val="OtherTok"/>
        </w:rPr>
        <w:t>&lt;-</w:t>
      </w:r>
      <w:r>
        <w:rPr>
          <w:rStyle w:val="NormalTok"/>
        </w:rPr>
        <w:t xml:space="preserve"> </w:t>
      </w:r>
      <w:r>
        <w:rPr>
          <w:rStyle w:val="FunctionTok"/>
        </w:rPr>
        <w:t>mean</w:t>
      </w:r>
      <w:r>
        <w:rPr>
          <w:rStyle w:val="NormalTok"/>
        </w:rPr>
        <w:t>(bsa17</w:t>
      </w:r>
      <w:r>
        <w:rPr>
          <w:rStyle w:val="SpecialCharTok"/>
        </w:rPr>
        <w:t>$</w:t>
      </w:r>
      <w:r>
        <w:rPr>
          <w:rStyle w:val="NormalTok"/>
        </w:rPr>
        <w:t>RAgeE)</w:t>
      </w:r>
      <w:r>
        <w:rPr/>
        <w:br/>
      </w:r>
      <w:r>
        <w:rPr>
          <w:rStyle w:val="NormalTok"/>
        </w:rPr>
        <w:t>u.se</w:t>
      </w:r>
      <w:r>
        <w:rPr>
          <w:rStyle w:val="OtherTok"/>
        </w:rPr>
        <w:t>&lt;-</w:t>
      </w:r>
      <w:r>
        <w:rPr>
          <w:rStyle w:val="FunctionTok"/>
        </w:rPr>
        <w:t>sqrt</w:t>
      </w:r>
      <w:r>
        <w:rPr>
          <w:rStyle w:val="NormalTok"/>
        </w:rPr>
        <w:t>(</w:t>
      </w:r>
      <w:r>
        <w:rPr>
          <w:rStyle w:val="FunctionTok"/>
        </w:rPr>
        <w:t>var</w:t>
      </w:r>
      <w:r>
        <w:rPr>
          <w:rStyle w:val="NormalTok"/>
        </w:rPr>
        <w:t>(bsa17</w:t>
      </w:r>
      <w:r>
        <w:rPr>
          <w:rStyle w:val="SpecialCharTok"/>
        </w:rPr>
        <w:t>$</w:t>
      </w:r>
      <w:r>
        <w:rPr>
          <w:rStyle w:val="NormalTok"/>
        </w:rPr>
        <w:t>RAgeE))</w:t>
      </w:r>
      <w:r>
        <w:rPr>
          <w:rStyle w:val="SpecialCharTok"/>
        </w:rPr>
        <w:t>/</w:t>
      </w:r>
      <w:r>
        <w:rPr>
          <w:rStyle w:val="FunctionTok"/>
        </w:rPr>
        <w:t>sqrt</w:t>
      </w:r>
      <w:r>
        <w:rPr>
          <w:rStyle w:val="NormalTok"/>
        </w:rPr>
        <w:t>(</w:t>
      </w:r>
      <w:r>
        <w:rPr>
          <w:rStyle w:val="FunctionTok"/>
        </w:rPr>
        <w:t>length</w:t>
      </w:r>
      <w:r>
        <w:rPr>
          <w:rStyle w:val="NormalTok"/>
        </w:rPr>
        <w:t>(bsa17</w:t>
      </w:r>
      <w:r>
        <w:rPr>
          <w:rStyle w:val="SpecialCharTok"/>
        </w:rPr>
        <w:t>$</w:t>
      </w:r>
      <w:r>
        <w:rPr>
          <w:rStyle w:val="NormalTok"/>
        </w:rPr>
        <w:t>RAgeE))</w:t>
      </w:r>
      <w:r>
        <w:rPr/>
        <w:br/>
      </w:r>
      <w:r>
        <w:rPr>
          <w:rStyle w:val="NormalTok"/>
        </w:rPr>
        <w:t>u.ci</w:t>
      </w:r>
      <w:r>
        <w:rPr>
          <w:rStyle w:val="OtherTok"/>
        </w:rPr>
        <w:t>&lt;-</w:t>
      </w:r>
      <w:r>
        <w:rPr>
          <w:rStyle w:val="FunctionTok"/>
        </w:rPr>
        <w:t>c</w:t>
      </w:r>
      <w:r>
        <w:rPr>
          <w:rStyle w:val="NormalTok"/>
        </w:rPr>
        <w:t xml:space="preserve">(u.m </w:t>
      </w:r>
      <w:r>
        <w:rPr>
          <w:rStyle w:val="SpecialCharTok"/>
        </w:rPr>
        <w:t>-</w:t>
      </w:r>
      <w:r>
        <w:rPr>
          <w:rStyle w:val="NormalTok"/>
        </w:rPr>
        <w:t xml:space="preserve"> </w:t>
      </w:r>
      <w:r>
        <w:rPr>
          <w:rStyle w:val="FloatTok"/>
        </w:rPr>
        <w:t>1.96</w:t>
      </w:r>
      <w:r>
        <w:rPr>
          <w:rStyle w:val="SpecialCharTok"/>
        </w:rPr>
        <w:t>*</w:t>
      </w:r>
      <w:r>
        <w:rPr>
          <w:rStyle w:val="NormalTok"/>
        </w:rPr>
        <w:t xml:space="preserve">u.se,u.m </w:t>
      </w:r>
      <w:r>
        <w:rPr>
          <w:rStyle w:val="SpecialCharTok"/>
        </w:rPr>
        <w:t>+</w:t>
      </w:r>
      <w:r>
        <w:rPr>
          <w:rStyle w:val="NormalTok"/>
        </w:rPr>
        <w:t xml:space="preserve"> </w:t>
      </w:r>
      <w:r>
        <w:rPr>
          <w:rStyle w:val="FloatTok"/>
        </w:rPr>
        <w:t>1.96</w:t>
      </w:r>
      <w:r>
        <w:rPr>
          <w:rStyle w:val="SpecialCharTok"/>
        </w:rPr>
        <w:t>*</w:t>
      </w:r>
      <w:r>
        <w:rPr>
          <w:rStyle w:val="NormalTok"/>
        </w:rPr>
        <w:t>u.se)</w:t>
      </w:r>
      <w:r>
        <w:rPr/>
        <w:br/>
      </w:r>
      <w:r>
        <w:rPr>
          <w:rStyle w:val="FunctionTok"/>
        </w:rPr>
        <w:t>round</w:t>
      </w:r>
      <w:r>
        <w:rPr>
          <w:rStyle w:val="NormalTok"/>
        </w:rPr>
        <w:t>(</w:t>
      </w:r>
      <w:r>
        <w:rPr>
          <w:rStyle w:val="FunctionTok"/>
        </w:rPr>
        <w:t>c</w:t>
      </w:r>
      <w:r>
        <w:rPr>
          <w:rStyle w:val="NormalTok"/>
        </w:rPr>
        <w:t>(u.m,u.ci),</w:t>
      </w:r>
      <w:r>
        <w:rPr>
          <w:rStyle w:val="DecValTok"/>
        </w:rPr>
        <w:t>1</w:t>
      </w:r>
      <w:r>
        <w:rPr>
          <w:rStyle w:val="NormalTok"/>
        </w:rPr>
        <w:t>)</w:t>
      </w:r>
    </w:p>
    <w:p>
      <w:pPr>
        <w:pStyle w:val="SourceCode"/>
        <w:rPr/>
      </w:pPr>
      <w:r>
        <w:rPr>
          <w:rStyle w:val="VerbatimChar"/>
        </w:rPr>
        <w:t>[1] 52.2 51.6 52.8</w:t>
      </w:r>
    </w:p>
    <w:p>
      <w:pPr>
        <w:pStyle w:val="SourceCode"/>
        <w:rPr/>
      </w:pPr>
      <w:r>
        <w:rPr>
          <w:rStyle w:val="DocumentationTok"/>
        </w:rPr>
        <w:t>### Weighted means and CI without survey design</w:t>
      </w:r>
      <w:r>
        <w:rPr/>
        <w:br/>
      </w:r>
      <w:r>
        <w:rPr>
          <w:rStyle w:val="NormalTok"/>
        </w:rPr>
        <w:t>w.m</w:t>
      </w:r>
      <w:r>
        <w:rPr>
          <w:rStyle w:val="OtherTok"/>
        </w:rPr>
        <w:t>&lt;-</w:t>
      </w:r>
      <w:r>
        <w:rPr>
          <w:rStyle w:val="NormalTok"/>
        </w:rPr>
        <w:t xml:space="preserve"> </w:t>
      </w:r>
      <w:r>
        <w:rPr>
          <w:rStyle w:val="FunctionTok"/>
        </w:rPr>
        <w:t>wtd.mean</w:t>
      </w:r>
      <w:r>
        <w:rPr>
          <w:rStyle w:val="NormalTok"/>
        </w:rPr>
        <w:t>(bsa17</w:t>
      </w:r>
      <w:r>
        <w:rPr>
          <w:rStyle w:val="SpecialCharTok"/>
        </w:rPr>
        <w:t>$</w:t>
      </w:r>
      <w:r>
        <w:rPr>
          <w:rStyle w:val="NormalTok"/>
        </w:rPr>
        <w:t>RAgeE,bsa17</w:t>
      </w:r>
      <w:r>
        <w:rPr>
          <w:rStyle w:val="SpecialCharTok"/>
        </w:rPr>
        <w:t>$</w:t>
      </w:r>
      <w:r>
        <w:rPr>
          <w:rStyle w:val="NormalTok"/>
        </w:rPr>
        <w:t>WtFactor)</w:t>
      </w:r>
      <w:r>
        <w:rPr/>
        <w:br/>
      </w:r>
      <w:r>
        <w:rPr>
          <w:rStyle w:val="NormalTok"/>
        </w:rPr>
        <w:t>w.se</w:t>
      </w:r>
      <w:r>
        <w:rPr>
          <w:rStyle w:val="OtherTok"/>
        </w:rPr>
        <w:t>&lt;-</w:t>
      </w:r>
      <w:r>
        <w:rPr>
          <w:rStyle w:val="FunctionTok"/>
        </w:rPr>
        <w:t>sqrt</w:t>
      </w:r>
      <w:r>
        <w:rPr>
          <w:rStyle w:val="NormalTok"/>
        </w:rPr>
        <w:t>(</w:t>
      </w:r>
      <w:r>
        <w:rPr>
          <w:rStyle w:val="FunctionTok"/>
        </w:rPr>
        <w:t>wtd.var</w:t>
      </w:r>
      <w:r>
        <w:rPr>
          <w:rStyle w:val="NormalTok"/>
        </w:rPr>
        <w:t>(bsa17</w:t>
      </w:r>
      <w:r>
        <w:rPr>
          <w:rStyle w:val="SpecialCharTok"/>
        </w:rPr>
        <w:t>$</w:t>
      </w:r>
      <w:r>
        <w:rPr>
          <w:rStyle w:val="NormalTok"/>
        </w:rPr>
        <w:t>RAgeE,bsa17</w:t>
      </w:r>
      <w:r>
        <w:rPr>
          <w:rStyle w:val="SpecialCharTok"/>
        </w:rPr>
        <w:t>$</w:t>
      </w:r>
      <w:r>
        <w:rPr>
          <w:rStyle w:val="NormalTok"/>
        </w:rPr>
        <w:t>WtFactor))</w:t>
      </w:r>
      <w:r>
        <w:rPr>
          <w:rStyle w:val="SpecialCharTok"/>
        </w:rPr>
        <w:t>/</w:t>
      </w:r>
      <w:r>
        <w:rPr>
          <w:rStyle w:val="FunctionTok"/>
        </w:rPr>
        <w:t>sqrt</w:t>
      </w:r>
      <w:r>
        <w:rPr>
          <w:rStyle w:val="NormalTok"/>
        </w:rPr>
        <w:t>(</w:t>
      </w:r>
      <w:r>
        <w:rPr>
          <w:rStyle w:val="FunctionTok"/>
        </w:rPr>
        <w:t>length</w:t>
      </w:r>
      <w:r>
        <w:rPr>
          <w:rStyle w:val="NormalTok"/>
        </w:rPr>
        <w:t>(bsa17</w:t>
      </w:r>
      <w:r>
        <w:rPr>
          <w:rStyle w:val="SpecialCharTok"/>
        </w:rPr>
        <w:t>$</w:t>
      </w:r>
      <w:r>
        <w:rPr>
          <w:rStyle w:val="NormalTok"/>
        </w:rPr>
        <w:t>RAgeE))</w:t>
      </w:r>
      <w:r>
        <w:rPr/>
        <w:br/>
      </w:r>
      <w:r>
        <w:rPr>
          <w:rStyle w:val="NormalTok"/>
        </w:rPr>
        <w:t>w.ci</w:t>
      </w:r>
      <w:r>
        <w:rPr>
          <w:rStyle w:val="OtherTok"/>
        </w:rPr>
        <w:t>&lt;-</w:t>
      </w:r>
      <w:r>
        <w:rPr>
          <w:rStyle w:val="FunctionTok"/>
        </w:rPr>
        <w:t>c</w:t>
      </w:r>
      <w:r>
        <w:rPr>
          <w:rStyle w:val="NormalTok"/>
        </w:rPr>
        <w:t xml:space="preserve">(w.m </w:t>
      </w:r>
      <w:r>
        <w:rPr>
          <w:rStyle w:val="SpecialCharTok"/>
        </w:rPr>
        <w:t>-</w:t>
      </w:r>
      <w:r>
        <w:rPr>
          <w:rStyle w:val="NormalTok"/>
        </w:rPr>
        <w:t xml:space="preserve"> </w:t>
      </w:r>
      <w:r>
        <w:rPr>
          <w:rStyle w:val="FloatTok"/>
        </w:rPr>
        <w:t>1.96</w:t>
      </w:r>
      <w:r>
        <w:rPr>
          <w:rStyle w:val="SpecialCharTok"/>
        </w:rPr>
        <w:t>*</w:t>
      </w:r>
      <w:r>
        <w:rPr>
          <w:rStyle w:val="NormalTok"/>
        </w:rPr>
        <w:t xml:space="preserve">w.se,w.m </w:t>
      </w:r>
      <w:r>
        <w:rPr>
          <w:rStyle w:val="SpecialCharTok"/>
        </w:rPr>
        <w:t>+</w:t>
      </w:r>
      <w:r>
        <w:rPr>
          <w:rStyle w:val="NormalTok"/>
        </w:rPr>
        <w:t xml:space="preserve"> </w:t>
      </w:r>
      <w:r>
        <w:rPr>
          <w:rStyle w:val="FloatTok"/>
        </w:rPr>
        <w:t>1.96</w:t>
      </w:r>
      <w:r>
        <w:rPr>
          <w:rStyle w:val="SpecialCharTok"/>
        </w:rPr>
        <w:t>*</w:t>
      </w:r>
      <w:r>
        <w:rPr>
          <w:rStyle w:val="NormalTok"/>
        </w:rPr>
        <w:t>w.se)</w:t>
      </w:r>
      <w:r>
        <w:rPr/>
        <w:br/>
      </w:r>
      <w:r>
        <w:rPr>
          <w:rStyle w:val="FunctionTok"/>
        </w:rPr>
        <w:t>round</w:t>
      </w:r>
      <w:r>
        <w:rPr>
          <w:rStyle w:val="NormalTok"/>
        </w:rPr>
        <w:t>(</w:t>
      </w:r>
      <w:r>
        <w:rPr>
          <w:rStyle w:val="FunctionTok"/>
        </w:rPr>
        <w:t>c</w:t>
      </w:r>
      <w:r>
        <w:rPr>
          <w:rStyle w:val="NormalTok"/>
        </w:rPr>
        <w:t>(w.m,w.ci),</w:t>
      </w:r>
      <w:r>
        <w:rPr>
          <w:rStyle w:val="DecValTok"/>
        </w:rPr>
        <w:t>1</w:t>
      </w:r>
      <w:r>
        <w:rPr>
          <w:rStyle w:val="NormalTok"/>
        </w:rPr>
        <w:t>)</w:t>
      </w:r>
    </w:p>
    <w:p>
      <w:pPr>
        <w:pStyle w:val="SourceCode"/>
        <w:rPr/>
      </w:pPr>
      <w:r>
        <w:rPr>
          <w:rStyle w:val="VerbatimChar"/>
        </w:rPr>
        <w:t>[1] 48.3 47.7 48.9</w:t>
      </w:r>
    </w:p>
    <w:p>
      <w:pPr>
        <w:pStyle w:val="FirstParagraph"/>
        <w:rPr/>
      </w:pPr>
      <w:r>
        <w:rPr>
          <w:b/>
          <w:bCs/>
        </w:rPr>
        <w:t>Question 3</w:t>
      </w:r>
      <w:r>
        <w:rPr/>
        <w:t xml:space="preserve"> What are the consequences of not accounting for the sample design; not using weights and accounting for the sample design when: - inferring the mean value of the population age? - inferring the uncertainty of our estimate of the population age?</w:t>
      </w:r>
      <w:bookmarkEnd w:id="5"/>
    </w:p>
    <w:p>
      <w:pPr>
        <w:pStyle w:val="Heading3"/>
        <w:rPr/>
      </w:pPr>
      <w:bookmarkStart w:id="6" w:name="X3b3e6dffe2895ec3be1cc4cb44e7f82f0f93951"/>
      <w:r>
        <w:rPr/>
        <w:t>4. Computing a proportion and its 95% confidence interval</w:t>
      </w:r>
    </w:p>
    <w:p>
      <w:pPr>
        <w:pStyle w:val="FirstParagraph"/>
        <w:rPr/>
      </w:pPr>
      <w:r>
        <w:rPr/>
        <w:t xml:space="preserve">We can now similarly estimate the distribution of a categorical variable in the population by computing proportions (or percentages), for instance, the proportion of people who declare themselves interested in politics. This is the </w:t>
      </w:r>
      <w:r>
        <w:rPr>
          <w:rStyle w:val="VerbatimChar"/>
        </w:rPr>
        <w:t>Politics</w:t>
      </w:r>
      <w:r>
        <w:rPr/>
        <w:t xml:space="preserve"> variable. It has five categories that we are going to recode into ‘Significantly’ (interested) and ‘Not’ (significantly), for simplicity.</w:t>
      </w:r>
      <w:ins w:id="4" w:author="Unknown Author" w:date="2024-04-05T13:51:31Z">
        <w:r>
          <w:rPr/>
          <w:t xml:space="preserve"> In principle, given how weights are computed in the BSA, we need to retain the item non response. However since in this case there is only one ‘Don`t know’, we can safely ignore it.</w:t>
        </w:r>
      </w:ins>
    </w:p>
    <w:p>
      <w:pPr>
        <w:pStyle w:val="SourceCode"/>
        <w:rPr/>
      </w:pPr>
      <w:r>
        <w:rPr>
          <w:rStyle w:val="FunctionTok"/>
        </w:rPr>
        <w:t>attr</w:t>
      </w:r>
      <w:r>
        <w:rPr>
          <w:rStyle w:val="NormalTok"/>
        </w:rPr>
        <w:t>(bsa17</w:t>
      </w:r>
      <w:r>
        <w:rPr>
          <w:rStyle w:val="SpecialCharTok"/>
        </w:rPr>
        <w:t>$</w:t>
      </w:r>
      <w:r>
        <w:rPr>
          <w:rStyle w:val="NormalTok"/>
        </w:rPr>
        <w:t>Politics,</w:t>
      </w:r>
      <w:r>
        <w:rPr>
          <w:rStyle w:val="StringTok"/>
        </w:rPr>
        <w:t>"label"</w:t>
      </w:r>
      <w:r>
        <w:rPr>
          <w:rStyle w:val="NormalTok"/>
        </w:rPr>
        <w:t xml:space="preserve">)     </w:t>
      </w:r>
      <w:r>
        <w:rPr>
          <w:rStyle w:val="DocumentationTok"/>
        </w:rPr>
        <w:t>### Phrasing of the question</w:t>
      </w:r>
    </w:p>
    <w:p>
      <w:pPr>
        <w:pStyle w:val="SourceCode"/>
        <w:rPr/>
      </w:pPr>
      <w:r>
        <w:rPr>
          <w:rStyle w:val="VerbatimChar"/>
        </w:rPr>
        <w:t>[1] "How much interest do you have in politics?"</w:t>
      </w:r>
    </w:p>
    <w:p>
      <w:pPr>
        <w:pStyle w:val="SourceCode"/>
        <w:rPr/>
      </w:pPr>
      <w:r>
        <w:rPr>
          <w:rStyle w:val="FunctionTok"/>
        </w:rPr>
        <w:t>table</w:t>
      </w:r>
      <w:r>
        <w:rPr>
          <w:rStyle w:val="NormalTok"/>
        </w:rPr>
        <w:t>(</w:t>
      </w:r>
      <w:r>
        <w:rPr>
          <w:rStyle w:val="FunctionTok"/>
        </w:rPr>
        <w:t>as_factor</w:t>
      </w:r>
      <w:r>
        <w:rPr>
          <w:rStyle w:val="NormalTok"/>
        </w:rPr>
        <w:t>(bsa17</w:t>
      </w:r>
      <w:r>
        <w:rPr>
          <w:rStyle w:val="SpecialCharTok"/>
        </w:rPr>
        <w:t>$</w:t>
      </w:r>
      <w:r>
        <w:rPr>
          <w:rStyle w:val="NormalTok"/>
        </w:rPr>
        <w:t xml:space="preserve">Politics)) </w:t>
      </w:r>
      <w:r>
        <w:rPr>
          <w:rStyle w:val="DocumentationTok"/>
        </w:rPr>
        <w:t>### Sample distribution</w:t>
      </w:r>
    </w:p>
    <w:p>
      <w:pPr>
        <w:pStyle w:val="SourceCode"/>
        <w:rPr/>
      </w:pPr>
      <w:r>
        <w:rPr/>
        <w:br/>
      </w:r>
      <w:r>
        <w:rPr>
          <w:rStyle w:val="VerbatimChar"/>
        </w:rPr>
        <w:t xml:space="preserve">skip, version off route     Item not applicable       ... a great deal, </w:t>
      </w:r>
      <w:r>
        <w:rPr/>
        <w:br/>
      </w:r>
      <w:r>
        <w:rPr>
          <w:rStyle w:val="VerbatimChar"/>
        </w:rPr>
        <w:t xml:space="preserve">                      0                       0                     739 </w:t>
      </w:r>
      <w:r>
        <w:rPr/>
        <w:br/>
      </w:r>
      <w:r>
        <w:rPr>
          <w:rStyle w:val="VerbatimChar"/>
        </w:rPr>
        <w:t xml:space="preserve">           quite a lot,                   some,          not very much, </w:t>
      </w:r>
      <w:r>
        <w:rPr/>
        <w:br/>
      </w:r>
      <w:r>
        <w:rPr>
          <w:rStyle w:val="VerbatimChar"/>
        </w:rPr>
        <w:t xml:space="preserve">                    982                    1179                     708 </w:t>
      </w:r>
      <w:r>
        <w:rPr/>
        <w:br/>
      </w:r>
      <w:r>
        <w:rPr>
          <w:rStyle w:val="VerbatimChar"/>
        </w:rPr>
        <w:t xml:space="preserve">       or, none at all?              Don`t know                 Refusal </w:t>
      </w:r>
      <w:r>
        <w:rPr/>
        <w:br/>
      </w:r>
      <w:r>
        <w:rPr>
          <w:rStyle w:val="VerbatimChar"/>
        </w:rPr>
        <w:t xml:space="preserve">                    379                       1                       0 </w:t>
      </w:r>
    </w:p>
    <w:p>
      <w:pPr>
        <w:pStyle w:val="SourceCode"/>
        <w:rPr/>
      </w:pPr>
      <w:r>
        <w:rPr>
          <w:rStyle w:val="NormalTok"/>
        </w:rPr>
        <w:t>bsa17</w:t>
      </w:r>
      <w:r>
        <w:rPr>
          <w:rStyle w:val="SpecialCharTok"/>
        </w:rPr>
        <w:t>$</w:t>
      </w:r>
      <w:r>
        <w:rPr>
          <w:rStyle w:val="NormalTok"/>
        </w:rPr>
        <w:t>Politics.s</w:t>
      </w:r>
      <w:r>
        <w:rPr>
          <w:rStyle w:val="OtherTok"/>
        </w:rPr>
        <w:t>&lt;-</w:t>
      </w:r>
      <w:r>
        <w:rPr>
          <w:rStyle w:val="FunctionTok"/>
        </w:rPr>
        <w:t>ifelse</w:t>
      </w:r>
      <w:r>
        <w:rPr>
          <w:rStyle w:val="NormalTok"/>
        </w:rPr>
        <w:t>(bsa17</w:t>
      </w:r>
      <w:r>
        <w:rPr>
          <w:rStyle w:val="SpecialCharTok"/>
        </w:rPr>
        <w:t>$</w:t>
      </w:r>
      <w:r>
        <w:rPr>
          <w:rStyle w:val="NormalTok"/>
        </w:rPr>
        <w:t>Politics</w:t>
      </w:r>
      <w:r>
        <w:rPr>
          <w:rStyle w:val="SpecialCharTok"/>
        </w:rPr>
        <w:t>==</w:t>
      </w:r>
      <w:r>
        <w:rPr>
          <w:rStyle w:val="DecValTok"/>
        </w:rPr>
        <w:t>1</w:t>
      </w:r>
      <w:r>
        <w:rPr>
          <w:rStyle w:val="NormalTok"/>
        </w:rPr>
        <w:t xml:space="preserve"> </w:t>
      </w:r>
      <w:r>
        <w:rPr>
          <w:rStyle w:val="SpecialCharTok"/>
        </w:rPr>
        <w:t>|</w:t>
      </w:r>
      <w:r>
        <w:rPr>
          <w:rStyle w:val="NormalTok"/>
        </w:rPr>
        <w:t xml:space="preserve"> bsa17</w:t>
      </w:r>
      <w:r>
        <w:rPr>
          <w:rStyle w:val="SpecialCharTok"/>
        </w:rPr>
        <w:t>$</w:t>
      </w:r>
      <w:r>
        <w:rPr>
          <w:rStyle w:val="NormalTok"/>
        </w:rPr>
        <w:t>Politics</w:t>
      </w:r>
      <w:r>
        <w:rPr>
          <w:rStyle w:val="SpecialCharTok"/>
        </w:rPr>
        <w:t>==</w:t>
      </w:r>
      <w:r>
        <w:rPr>
          <w:rStyle w:val="DecValTok"/>
        </w:rPr>
        <w:t>2</w:t>
      </w:r>
      <w:r>
        <w:rPr>
          <w:rStyle w:val="NormalTok"/>
        </w:rPr>
        <w:t>,</w:t>
      </w:r>
      <w:r>
        <w:rPr/>
        <w:br/>
      </w:r>
      <w:r>
        <w:rPr>
          <w:rStyle w:val="NormalTok"/>
        </w:rPr>
        <w:t xml:space="preserve">                         </w:t>
      </w:r>
      <w:r>
        <w:rPr>
          <w:rStyle w:val="StringTok"/>
        </w:rPr>
        <w:t>"Significantly"</w:t>
      </w:r>
      <w:r>
        <w:rPr>
          <w:rStyle w:val="NormalTok"/>
        </w:rPr>
        <w:t>,</w:t>
      </w:r>
      <w:r>
        <w:rPr>
          <w:rStyle w:val="ConstantTok"/>
        </w:rPr>
        <w:t>NA</w:t>
      </w:r>
      <w:r>
        <w:rPr>
          <w:rStyle w:val="NormalTok"/>
        </w:rPr>
        <w:t>)</w:t>
      </w:r>
      <w:r>
        <w:rPr/>
        <w:br/>
      </w:r>
      <w:r>
        <w:rPr>
          <w:rStyle w:val="NormalTok"/>
        </w:rPr>
        <w:t>bsa17</w:t>
      </w:r>
      <w:r>
        <w:rPr>
          <w:rStyle w:val="SpecialCharTok"/>
        </w:rPr>
        <w:t>$</w:t>
      </w:r>
      <w:r>
        <w:rPr>
          <w:rStyle w:val="NormalTok"/>
        </w:rPr>
        <w:t>Politics.s</w:t>
      </w:r>
      <w:r>
        <w:rPr>
          <w:rStyle w:val="OtherTok"/>
        </w:rPr>
        <w:t>&lt;-</w:t>
      </w:r>
      <w:r>
        <w:rPr>
          <w:rStyle w:val="FunctionTok"/>
        </w:rPr>
        <w:t>ifelse</w:t>
      </w:r>
      <w:r>
        <w:rPr>
          <w:rStyle w:val="NormalTok"/>
        </w:rPr>
        <w:t>(bsa17</w:t>
      </w:r>
      <w:r>
        <w:rPr>
          <w:rStyle w:val="SpecialCharTok"/>
        </w:rPr>
        <w:t>$</w:t>
      </w:r>
      <w:r>
        <w:rPr>
          <w:rStyle w:val="NormalTok"/>
        </w:rPr>
        <w:t>Politics</w:t>
      </w:r>
      <w:r>
        <w:rPr>
          <w:rStyle w:val="SpecialCharTok"/>
        </w:rPr>
        <w:t>&gt;=</w:t>
      </w:r>
      <w:r>
        <w:rPr>
          <w:rStyle w:val="DecValTok"/>
        </w:rPr>
        <w:t>3</w:t>
      </w:r>
      <w:r>
        <w:rPr>
          <w:rStyle w:val="NormalTok"/>
        </w:rPr>
        <w:t xml:space="preserve"> </w:t>
      </w:r>
      <w:r>
        <w:rPr>
          <w:rStyle w:val="SpecialCharTok"/>
        </w:rPr>
        <w:t>&amp;</w:t>
      </w:r>
      <w:r>
        <w:rPr>
          <w:rStyle w:val="NormalTok"/>
        </w:rPr>
        <w:t xml:space="preserve"> bsa17</w:t>
      </w:r>
      <w:r>
        <w:rPr>
          <w:rStyle w:val="SpecialCharTok"/>
        </w:rPr>
        <w:t>$</w:t>
      </w:r>
      <w:r>
        <w:rPr>
          <w:rStyle w:val="NormalTok"/>
        </w:rPr>
        <w:t>Politics</w:t>
      </w:r>
      <w:r>
        <w:rPr>
          <w:rStyle w:val="SpecialCharTok"/>
        </w:rPr>
        <w:t>&lt;=</w:t>
      </w:r>
      <w:r>
        <w:rPr>
          <w:rStyle w:val="DecValTok"/>
        </w:rPr>
        <w:t>5</w:t>
      </w:r>
      <w:r>
        <w:rPr>
          <w:rStyle w:val="NormalTok"/>
        </w:rPr>
        <w:t>,</w:t>
      </w:r>
      <w:r>
        <w:rPr/>
        <w:br/>
      </w:r>
      <w:r>
        <w:rPr>
          <w:rStyle w:val="NormalTok"/>
        </w:rPr>
        <w:t xml:space="preserve">                         </w:t>
      </w:r>
      <w:r>
        <w:rPr>
          <w:rStyle w:val="StringTok"/>
        </w:rPr>
        <w:t>"Not Interested"</w:t>
      </w:r>
      <w:r>
        <w:rPr>
          <w:rStyle w:val="NormalTok"/>
        </w:rPr>
        <w:t>,bsa17</w:t>
      </w:r>
      <w:r>
        <w:rPr>
          <w:rStyle w:val="SpecialCharTok"/>
        </w:rPr>
        <w:t>$</w:t>
      </w:r>
      <w:r>
        <w:rPr>
          <w:rStyle w:val="NormalTok"/>
        </w:rPr>
        <w:t>Politics.s)</w:t>
      </w:r>
      <w:r>
        <w:rPr/>
        <w:br/>
      </w:r>
      <w:r>
        <w:rPr>
          <w:rStyle w:val="NormalTok"/>
        </w:rPr>
        <w:t>bsa17</w:t>
      </w:r>
      <w:r>
        <w:rPr>
          <w:rStyle w:val="SpecialCharTok"/>
        </w:rPr>
        <w:t>$</w:t>
      </w:r>
      <w:r>
        <w:rPr>
          <w:rStyle w:val="NormalTok"/>
        </w:rPr>
        <w:t>Politics.s</w:t>
      </w:r>
      <w:r>
        <w:rPr>
          <w:rStyle w:val="OtherTok"/>
        </w:rPr>
        <w:t>&lt;-</w:t>
      </w:r>
      <w:r>
        <w:rPr>
          <w:rStyle w:val="FunctionTok"/>
        </w:rPr>
        <w:t>as.factor</w:t>
      </w:r>
      <w:r>
        <w:rPr>
          <w:rStyle w:val="NormalTok"/>
        </w:rPr>
        <w:t>(bsa17</w:t>
      </w:r>
      <w:r>
        <w:rPr>
          <w:rStyle w:val="SpecialCharTok"/>
        </w:rPr>
        <w:t>$</w:t>
      </w:r>
      <w:r>
        <w:rPr>
          <w:rStyle w:val="NormalTok"/>
        </w:rPr>
        <w:t>Politics.s)</w:t>
      </w:r>
      <w:r>
        <w:rPr/>
        <w:br/>
      </w:r>
      <w:r>
        <w:rPr>
          <w:rStyle w:val="FunctionTok"/>
        </w:rPr>
        <w:t>rbind</w:t>
      </w:r>
      <w:r>
        <w:rPr>
          <w:rStyle w:val="NormalTok"/>
        </w:rPr>
        <w:t>(</w:t>
      </w:r>
      <w:r>
        <w:rPr>
          <w:rStyle w:val="FunctionTok"/>
        </w:rPr>
        <w:t>table</w:t>
      </w:r>
      <w:r>
        <w:rPr>
          <w:rStyle w:val="NormalTok"/>
        </w:rPr>
        <w:t>(bsa17</w:t>
      </w:r>
      <w:r>
        <w:rPr>
          <w:rStyle w:val="SpecialCharTok"/>
        </w:rPr>
        <w:t>$</w:t>
      </w:r>
      <w:r>
        <w:rPr>
          <w:rStyle w:val="NormalTok"/>
        </w:rPr>
        <w:t>Politics.s),</w:t>
      </w:r>
      <w:r>
        <w:rPr/>
        <w:br/>
      </w:r>
      <w:r>
        <w:rPr>
          <w:rStyle w:val="NormalTok"/>
        </w:rPr>
        <w:t xml:space="preserve">      </w:t>
      </w: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table</w:t>
      </w:r>
      <w:r>
        <w:rPr>
          <w:rStyle w:val="NormalTok"/>
        </w:rPr>
        <w:t>(bsa17</w:t>
      </w:r>
      <w:r>
        <w:rPr>
          <w:rStyle w:val="SpecialCharTok"/>
        </w:rPr>
        <w:t>$</w:t>
      </w:r>
      <w:r>
        <w:rPr>
          <w:rStyle w:val="NormalTok"/>
        </w:rPr>
        <w:t>Politics.s)),</w:t>
      </w:r>
      <w:r>
        <w:rPr>
          <w:rStyle w:val="DecValTok"/>
        </w:rPr>
        <w:t>1</w:t>
      </w:r>
      <w:r>
        <w:rPr>
          <w:rStyle w:val="NormalTok"/>
        </w:rPr>
        <w:t>)</w:t>
      </w:r>
      <w:r>
        <w:rPr/>
        <w:br/>
      </w:r>
      <w:r>
        <w:rPr>
          <w:rStyle w:val="NormalTok"/>
        </w:rPr>
        <w:t>)</w:t>
      </w:r>
    </w:p>
    <w:p>
      <w:pPr>
        <w:pStyle w:val="SourceCode"/>
        <w:rPr/>
      </w:pPr>
      <w:r>
        <w:rPr>
          <w:rStyle w:val="VerbatimChar"/>
        </w:rPr>
        <w:t xml:space="preserve">     </w:t>
      </w:r>
      <w:r>
        <w:rPr>
          <w:rStyle w:val="VerbatimChar"/>
        </w:rPr>
        <w:t>Not Interested Significantly</w:t>
      </w:r>
      <w:r>
        <w:rPr/>
        <w:br/>
      </w:r>
      <w:r>
        <w:rPr>
          <w:rStyle w:val="VerbatimChar"/>
        </w:rPr>
        <w:t>[1,]         2266.0        1721.0</w:t>
      </w:r>
      <w:r>
        <w:rPr/>
        <w:br/>
      </w:r>
      <w:r>
        <w:rPr>
          <w:rStyle w:val="VerbatimChar"/>
        </w:rPr>
        <w:t>[2,]           56.8          43.2</w:t>
      </w:r>
    </w:p>
    <w:p>
      <w:pPr>
        <w:pStyle w:val="FirstParagraph"/>
        <w:rPr/>
      </w:pPr>
      <w:r>
        <w:rPr/>
        <w:t xml:space="preserve">Changes in a data frame are not automatically transferred into </w:t>
      </w:r>
      <w:r>
        <w:rPr>
          <w:rStyle w:val="VerbatimChar"/>
        </w:rPr>
        <w:t>svydesign</w:t>
      </w:r>
      <w:r>
        <w:rPr/>
        <w:t xml:space="preserve"> objects used for inferences. We therefore need to recreate it each time we create or recode a variable.</w:t>
      </w:r>
    </w:p>
    <w:p>
      <w:pPr>
        <w:pStyle w:val="SourceCode"/>
        <w:rPr/>
      </w:pPr>
      <w:r>
        <w:rPr>
          <w:rStyle w:val="FunctionTok"/>
        </w:rPr>
        <w:t>rbind</w:t>
      </w:r>
      <w:r>
        <w:rPr>
          <w:rStyle w:val="NormalTok"/>
        </w:rPr>
        <w:t>(</w:t>
      </w:r>
      <w:r>
        <w:rPr>
          <w:rStyle w:val="FunctionTok"/>
        </w:rPr>
        <w:t>round</w:t>
      </w:r>
      <w:r>
        <w:rPr>
          <w:rStyle w:val="NormalTok"/>
        </w:rPr>
        <w:t>(</w:t>
      </w:r>
      <w:r>
        <w:rPr>
          <w:rStyle w:val="FunctionTok"/>
        </w:rPr>
        <w:t>wtd.table</w:t>
      </w:r>
      <w:r>
        <w:rPr>
          <w:rStyle w:val="NormalTok"/>
        </w:rPr>
        <w:t>(bsa17</w:t>
      </w:r>
      <w:r>
        <w:rPr>
          <w:rStyle w:val="SpecialCharTok"/>
        </w:rPr>
        <w:t>$</w:t>
      </w:r>
      <w:r>
        <w:rPr>
          <w:rStyle w:val="NormalTok"/>
        </w:rPr>
        <w:t>Politics.s,bsa17</w:t>
      </w:r>
      <w:r>
        <w:rPr>
          <w:rStyle w:val="SpecialCharTok"/>
        </w:rPr>
        <w:t>$</w:t>
      </w:r>
      <w:r>
        <w:rPr>
          <w:rStyle w:val="NormalTok"/>
        </w:rPr>
        <w:t>WtFactor)</w:t>
      </w:r>
      <w:r>
        <w:rPr>
          <w:rStyle w:val="SpecialCharTok"/>
        </w:rPr>
        <w:t>$</w:t>
      </w:r>
      <w:r>
        <w:rPr>
          <w:rStyle w:val="NormalTok"/>
        </w:rPr>
        <w:t>sum.of.weights,</w:t>
      </w:r>
      <w:r>
        <w:rPr>
          <w:rStyle w:val="DecValTok"/>
        </w:rPr>
        <w:t>1</w:t>
      </w:r>
      <w:r>
        <w:rPr>
          <w:rStyle w:val="NormalTok"/>
        </w:rPr>
        <w:t>),</w:t>
      </w:r>
      <w:r>
        <w:rPr/>
        <w:br/>
      </w:r>
      <w:r>
        <w:rPr>
          <w:rStyle w:val="NormalTok"/>
        </w:rPr>
        <w:t xml:space="preserve">      </w:t>
      </w: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wtd.table</w:t>
      </w:r>
      <w:r>
        <w:rPr>
          <w:rStyle w:val="NormalTok"/>
        </w:rPr>
        <w:t>(bsa17</w:t>
      </w:r>
      <w:r>
        <w:rPr>
          <w:rStyle w:val="SpecialCharTok"/>
        </w:rPr>
        <w:t>$</w:t>
      </w:r>
      <w:r>
        <w:rPr>
          <w:rStyle w:val="NormalTok"/>
        </w:rPr>
        <w:t>Politics.s,bsa17</w:t>
      </w:r>
      <w:r>
        <w:rPr>
          <w:rStyle w:val="SpecialCharTok"/>
        </w:rPr>
        <w:t>$</w:t>
      </w:r>
      <w:r>
        <w:rPr>
          <w:rStyle w:val="NormalTok"/>
        </w:rPr>
        <w:t>WtFactor)</w:t>
      </w:r>
      <w:r>
        <w:rPr>
          <w:rStyle w:val="SpecialCharTok"/>
        </w:rPr>
        <w:t>$</w:t>
      </w:r>
      <w:r>
        <w:rPr>
          <w:rStyle w:val="NormalTok"/>
        </w:rPr>
        <w:t>sum.of.weights),</w:t>
      </w:r>
      <w:r>
        <w:rPr>
          <w:rStyle w:val="DecValTok"/>
        </w:rPr>
        <w:t>1</w:t>
      </w:r>
      <w:r>
        <w:rPr>
          <w:rStyle w:val="NormalTok"/>
        </w:rPr>
        <w:t>)</w:t>
      </w:r>
      <w:r>
        <w:rPr/>
        <w:br/>
      </w:r>
      <w:r>
        <w:rPr>
          <w:rStyle w:val="NormalTok"/>
        </w:rPr>
        <w:t>)</w:t>
      </w:r>
    </w:p>
    <w:p>
      <w:pPr>
        <w:pStyle w:val="SourceCode"/>
        <w:rPr/>
      </w:pPr>
      <w:r>
        <w:rPr>
          <w:rStyle w:val="VerbatimChar"/>
        </w:rPr>
        <w:t xml:space="preserve">       </w:t>
      </w:r>
      <w:r>
        <w:rPr>
          <w:rStyle w:val="VerbatimChar"/>
        </w:rPr>
        <w:t>[,1]   [,2]</w:t>
      </w:r>
      <w:r>
        <w:rPr/>
        <w:br/>
      </w:r>
      <w:r>
        <w:rPr>
          <w:rStyle w:val="VerbatimChar"/>
        </w:rPr>
        <w:t>[1,] 2270.6 1715.2</w:t>
      </w:r>
      <w:r>
        <w:rPr/>
        <w:br/>
      </w:r>
      <w:r>
        <w:rPr>
          <w:rStyle w:val="VerbatimChar"/>
        </w:rPr>
        <w:t>[2,]   57.0   43.0</w:t>
      </w:r>
    </w:p>
    <w:p>
      <w:pPr>
        <w:pStyle w:val="SourceCode"/>
        <w:rPr/>
      </w:pP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rPr/>
        <w:br/>
        <w:br/>
      </w:r>
      <w:r>
        <w:rPr>
          <w:rStyle w:val="FunctionTok"/>
        </w:rPr>
        <w:t>rbind</w:t>
      </w:r>
      <w:r>
        <w:rPr>
          <w:rStyle w:val="NormalTok"/>
        </w:rPr>
        <w:t>(</w:t>
      </w:r>
      <w:r>
        <w:rPr>
          <w:rStyle w:val="FunctionTok"/>
        </w:rPr>
        <w:t>round</w:t>
      </w:r>
      <w:r>
        <w:rPr>
          <w:rStyle w:val="NormalTok"/>
        </w:rPr>
        <w:t>(</w:t>
      </w:r>
      <w:r>
        <w:rPr>
          <w:rStyle w:val="FunctionTok"/>
        </w:rPr>
        <w:t>svytable</w:t>
      </w:r>
      <w:r>
        <w:rPr>
          <w:rStyle w:val="NormalTok"/>
        </w:rPr>
        <w:t>(</w:t>
      </w:r>
      <w:r>
        <w:rPr>
          <w:rStyle w:val="SpecialCharTok"/>
        </w:rPr>
        <w:t>~</w:t>
      </w:r>
      <w:r>
        <w:rPr>
          <w:rStyle w:val="NormalTok"/>
        </w:rPr>
        <w:t>Politics.s,bsa17.s),</w:t>
      </w:r>
      <w:r>
        <w:rPr>
          <w:rStyle w:val="DecValTok"/>
        </w:rPr>
        <w:t>1</w:t>
      </w:r>
      <w:r>
        <w:rPr>
          <w:rStyle w:val="NormalTok"/>
        </w:rPr>
        <w:t>),</w:t>
      </w:r>
      <w:r>
        <w:rPr/>
        <w:br/>
      </w:r>
      <w:r>
        <w:rPr>
          <w:rStyle w:val="NormalTok"/>
        </w:rPr>
        <w:t xml:space="preserve">      </w:t>
      </w: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Politics.s,bsa17.s)),</w:t>
      </w:r>
      <w:r>
        <w:rPr>
          <w:rStyle w:val="DecValTok"/>
        </w:rPr>
        <w:t>1</w:t>
      </w:r>
      <w:r>
        <w:rPr>
          <w:rStyle w:val="NormalTok"/>
        </w:rPr>
        <w:t>)</w:t>
      </w:r>
      <w:r>
        <w:rPr/>
        <w:br/>
      </w:r>
      <w:r>
        <w:rPr>
          <w:rStyle w:val="NormalTok"/>
        </w:rPr>
        <w:t>)</w:t>
      </w:r>
    </w:p>
    <w:p>
      <w:pPr>
        <w:pStyle w:val="SourceCode"/>
        <w:rPr/>
      </w:pPr>
      <w:r>
        <w:rPr>
          <w:rStyle w:val="VerbatimChar"/>
        </w:rPr>
        <w:t xml:space="preserve">     </w:t>
      </w:r>
      <w:r>
        <w:rPr>
          <w:rStyle w:val="VerbatimChar"/>
        </w:rPr>
        <w:t>Not Interested Significantly</w:t>
      </w:r>
      <w:r>
        <w:rPr/>
        <w:br/>
      </w:r>
      <w:r>
        <w:rPr>
          <w:rStyle w:val="VerbatimChar"/>
        </w:rPr>
        <w:t>[1,]         2270.6        1715.2</w:t>
      </w:r>
      <w:r>
        <w:rPr/>
        <w:br/>
      </w:r>
      <w:r>
        <w:rPr>
          <w:rStyle w:val="VerbatimChar"/>
        </w:rPr>
        <w:t>[2,]           57.0          43.0</w:t>
      </w:r>
    </w:p>
    <w:p>
      <w:pPr>
        <w:pStyle w:val="FirstParagraph"/>
        <w:rPr/>
      </w:pPr>
      <w:r>
        <w:rPr/>
        <w:t>As with the mean of age earlier, we can see that the weighted and unweighted point estimates of the proportion of respondents significantly interested in politics differ, even if slightly, and that weighted point estimates do not differ irrespective of the survey design being accounted for.</w:t>
      </w:r>
    </w:p>
    <w:p>
      <w:pPr>
        <w:pStyle w:val="BodyText"/>
        <w:rPr/>
      </w:pPr>
      <w:r>
        <w:rPr/>
        <w:t>Let us now examine the confidence intervals of these proportions. Traditional statistical software usually compute these without telling us about the underlying computations going on. By contrast, doing this in R requires more coding, but in the process we gain a better understanding of what is actually estimated.</w:t>
      </w:r>
    </w:p>
    <w:p>
      <w:pPr>
        <w:pStyle w:val="BodyText"/>
        <w:rPr/>
      </w:pPr>
      <w:r>
        <w:rPr/>
        <w:t xml:space="preserve">Confidence intervals for proportion of categorical variables are usually computed as a sequence of binomial/dichotomic estimations – ie one for each category. In R this needs to be specified explicitly via the </w:t>
      </w:r>
      <w:r>
        <w:rPr>
          <w:rStyle w:val="VerbatimChar"/>
        </w:rPr>
        <w:t>svyciprop()</w:t>
      </w:r>
      <w:r>
        <w:rPr/>
        <w:t xml:space="preserve"> and </w:t>
      </w:r>
      <w:r>
        <w:rPr>
          <w:rStyle w:val="VerbatimChar"/>
        </w:rPr>
        <w:t>I()</w:t>
      </w:r>
      <w:r>
        <w:rPr/>
        <w:t xml:space="preserve"> functions. The former actually computes the proportion and its confidence interval (by default 95%), whereas the latter allows us to define the category we are focusing on (in case of non dichotomic variable).</w:t>
      </w:r>
    </w:p>
    <w:p>
      <w:pPr>
        <w:pStyle w:val="SourceCode"/>
        <w:rPr/>
      </w:pPr>
      <w:r>
        <w:rPr>
          <w:rStyle w:val="FunctionTok"/>
        </w:rPr>
        <w:t>svyciprop</w:t>
      </w:r>
      <w:r>
        <w:rPr>
          <w:rStyle w:val="NormalTok"/>
        </w:rPr>
        <w:t>(</w:t>
      </w:r>
      <w:r>
        <w:rPr>
          <w:rStyle w:val="SpecialCharTok"/>
        </w:rPr>
        <w:t>~</w:t>
      </w:r>
      <w:r>
        <w:rPr>
          <w:rStyle w:val="FunctionTok"/>
        </w:rPr>
        <w:t>I</w:t>
      </w:r>
      <w:r>
        <w:rPr>
          <w:rStyle w:val="NormalTok"/>
        </w:rPr>
        <w:t>(Politics.s</w:t>
      </w:r>
      <w:r>
        <w:rPr>
          <w:rStyle w:val="SpecialCharTok"/>
        </w:rPr>
        <w:t>==</w:t>
      </w:r>
      <w:r>
        <w:rPr>
          <w:rStyle w:val="StringTok"/>
        </w:rPr>
        <w:t>"Significantly"</w:t>
      </w:r>
      <w:r>
        <w:rPr>
          <w:rStyle w:val="NormalTok"/>
        </w:rPr>
        <w:t>),bsa17.s)</w:t>
      </w:r>
    </w:p>
    <w:p>
      <w:pPr>
        <w:pStyle w:val="SourceCode"/>
        <w:rPr/>
      </w:pPr>
      <w:r>
        <w:rPr>
          <w:rStyle w:val="VerbatimChar"/>
        </w:rPr>
        <w:t xml:space="preserve">                                        </w:t>
      </w:r>
      <w:r>
        <w:rPr>
          <w:rStyle w:val="VerbatimChar"/>
        </w:rPr>
        <w:t>2.5% 97.5%</w:t>
      </w:r>
      <w:r>
        <w:rPr/>
        <w:br/>
      </w:r>
      <w:r>
        <w:rPr>
          <w:rStyle w:val="VerbatimChar"/>
        </w:rPr>
        <w:t>I(Politics.s == "Significantly") 0.430 0.411 0.450</w:t>
      </w:r>
    </w:p>
    <w:p>
      <w:pPr>
        <w:pStyle w:val="SourceCode"/>
        <w:rPr/>
      </w:pPr>
      <w:r>
        <w:rPr>
          <w:rStyle w:val="FunctionTok"/>
        </w:rPr>
        <w:t>round</w:t>
      </w:r>
      <w:r>
        <w:rPr>
          <w:rStyle w:val="NormalTok"/>
        </w:rPr>
        <w:t>(</w:t>
      </w:r>
      <w:r>
        <w:rPr>
          <w:rStyle w:val="DecValTok"/>
        </w:rPr>
        <w:t>100</w:t>
      </w:r>
      <w:r>
        <w:rPr>
          <w:rStyle w:val="SpecialCharTok"/>
        </w:rPr>
        <w:t>*</w:t>
      </w:r>
      <w:r>
        <w:rPr/>
        <w:br/>
      </w:r>
      <w:r>
        <w:rPr>
          <w:rStyle w:val="NormalTok"/>
        </w:rPr>
        <w:t xml:space="preserve">        </w:t>
      </w:r>
      <w:r>
        <w:rPr>
          <w:rStyle w:val="FunctionTok"/>
        </w:rPr>
        <w:t>c</w:t>
      </w:r>
      <w:r>
        <w:rPr>
          <w:rStyle w:val="NormalTok"/>
        </w:rPr>
        <w:t>(</w:t>
      </w:r>
      <w:r>
        <w:rPr>
          <w:rStyle w:val="FunctionTok"/>
        </w:rPr>
        <w:t>prop.table</w:t>
      </w:r>
      <w:r>
        <w:rPr>
          <w:rStyle w:val="NormalTok"/>
        </w:rPr>
        <w:t>(</w:t>
      </w:r>
      <w:r>
        <w:rPr>
          <w:rStyle w:val="FunctionTok"/>
        </w:rPr>
        <w:t>svytable</w:t>
      </w:r>
      <w:r>
        <w:rPr>
          <w:rStyle w:val="NormalTok"/>
        </w:rPr>
        <w:t>(</w:t>
      </w:r>
      <w:r>
        <w:rPr>
          <w:rStyle w:val="SpecialCharTok"/>
        </w:rPr>
        <w:t>~</w:t>
      </w:r>
      <w:r>
        <w:rPr>
          <w:rStyle w:val="NormalTok"/>
        </w:rPr>
        <w:t>Politics.s,bsa17.s))[</w:t>
      </w:r>
      <w:r>
        <w:rPr>
          <w:rStyle w:val="DecValTok"/>
        </w:rPr>
        <w:t>2</w:t>
      </w:r>
      <w:r>
        <w:rPr>
          <w:rStyle w:val="NormalTok"/>
        </w:rPr>
        <w:t>],</w:t>
      </w:r>
      <w:r>
        <w:rPr/>
        <w:br/>
      </w:r>
      <w:r>
        <w:rPr>
          <w:rStyle w:val="FunctionTok"/>
        </w:rPr>
        <w:t>attr</w:t>
      </w:r>
      <w:r>
        <w:rPr>
          <w:rStyle w:val="NormalTok"/>
        </w:rPr>
        <w:t>(</w:t>
      </w:r>
      <w:r>
        <w:rPr>
          <w:rStyle w:val="FunctionTok"/>
        </w:rPr>
        <w:t>svyciprop</w:t>
      </w:r>
      <w:r>
        <w:rPr>
          <w:rStyle w:val="NormalTok"/>
        </w:rPr>
        <w:t>(</w:t>
      </w:r>
      <w:r>
        <w:rPr>
          <w:rStyle w:val="SpecialCharTok"/>
        </w:rPr>
        <w:t>~</w:t>
      </w:r>
      <w:r>
        <w:rPr>
          <w:rStyle w:val="FunctionTok"/>
        </w:rPr>
        <w:t>I</w:t>
      </w:r>
      <w:r>
        <w:rPr>
          <w:rStyle w:val="NormalTok"/>
        </w:rPr>
        <w:t>(Politics.s</w:t>
      </w:r>
      <w:r>
        <w:rPr>
          <w:rStyle w:val="SpecialCharTok"/>
        </w:rPr>
        <w:t>==</w:t>
      </w:r>
      <w:r>
        <w:rPr>
          <w:rStyle w:val="StringTok"/>
        </w:rPr>
        <w:t>"Significantly"</w:t>
      </w:r>
      <w:r>
        <w:rPr>
          <w:rStyle w:val="NormalTok"/>
        </w:rPr>
        <w:t>),bsa17.s),</w:t>
      </w:r>
      <w:r>
        <w:rPr>
          <w:rStyle w:val="StringTok"/>
        </w:rPr>
        <w:t>"ci"</w:t>
      </w:r>
      <w:r>
        <w:rPr>
          <w:rStyle w:val="NormalTok"/>
        </w:rPr>
        <w:t>)),</w:t>
      </w:r>
      <w:r>
        <w:rPr>
          <w:rStyle w:val="DecValTok"/>
        </w:rPr>
        <w:t>1</w:t>
      </w:r>
      <w:r>
        <w:rPr/>
        <w:br/>
      </w:r>
      <w:r>
        <w:rPr>
          <w:rStyle w:val="NormalTok"/>
        </w:rPr>
        <w:t>)</w:t>
      </w:r>
    </w:p>
    <w:p>
      <w:pPr>
        <w:pStyle w:val="SourceCode"/>
        <w:rPr/>
      </w:pPr>
      <w:r>
        <w:rPr>
          <w:rStyle w:val="VerbatimChar"/>
        </w:rPr>
        <w:t xml:space="preserve">Significantly          2.5%         97.5% </w:t>
      </w:r>
      <w:r>
        <w:rPr/>
        <w:br/>
      </w:r>
      <w:r>
        <w:rPr>
          <w:rStyle w:val="VerbatimChar"/>
        </w:rPr>
        <w:t xml:space="preserve">         43.0          41.1          45.0 </w:t>
      </w:r>
    </w:p>
    <w:p>
      <w:pPr>
        <w:pStyle w:val="FirstParagraph"/>
        <w:rPr/>
      </w:pPr>
      <w:r>
        <w:rPr>
          <w:b/>
          <w:bCs/>
        </w:rPr>
        <w:t>Question 4</w:t>
      </w:r>
    </w:p>
    <w:p>
      <w:pPr>
        <w:pStyle w:val="BodyText"/>
        <w:rPr/>
      </w:pPr>
      <w:r>
        <w:rPr/>
        <w:t xml:space="preserve">What is the proportion of respondents aged 17-34 in the sample, as well as its 95% confidence interval? You can use </w:t>
      </w:r>
      <w:r>
        <w:rPr>
          <w:rStyle w:val="VerbatimChar"/>
        </w:rPr>
        <w:t>RAgecat5</w:t>
      </w:r>
      <w:bookmarkEnd w:id="6"/>
    </w:p>
    <w:p>
      <w:pPr>
        <w:pStyle w:val="Heading3"/>
        <w:rPr/>
      </w:pPr>
      <w:bookmarkStart w:id="7" w:name="domain-ie-subpopulation-estimates"/>
      <w:r>
        <w:rPr/>
        <w:t>5. Domain (ie subpopulation) estimates</w:t>
      </w:r>
    </w:p>
    <w:p>
      <w:pPr>
        <w:pStyle w:val="FirstParagraph"/>
        <w:rPr/>
      </w:pPr>
      <w:r>
        <w:rPr/>
        <w:t>Computing estimates for specific groups of a sample (for example the average age of people who reported being interested in politics) is not much more difficult than doing it for the sample as a whole. However doing it as part of an inferential analysis requires some caution. Calculating weighted estimates for a subpopulation, amounts to computing second order estimates ie an estimate for a group whose size needs to be estimated first. Therefore, attempting this while leaving out of the rest of the sample might yield incorrect results. This is why using survey design informed functions is particularly recommended in such cases.</w:t>
      </w:r>
    </w:p>
    <w:p>
      <w:pPr>
        <w:pStyle w:val="BodyText"/>
        <w:rPr/>
      </w:pPr>
      <w:r>
        <w:rPr/>
        <w:t xml:space="preserve">The </w:t>
      </w:r>
      <w:r>
        <w:rPr>
          <w:rStyle w:val="VerbatimChar"/>
        </w:rPr>
        <w:t>survey</w:t>
      </w:r>
      <w:r>
        <w:rPr/>
        <w:t xml:space="preserve"> package function</w:t>
      </w:r>
      <w:r>
        <w:rPr>
          <w:rStyle w:val="VerbatimChar"/>
        </w:rPr>
        <w:t>svyby()</w:t>
      </w:r>
      <w:r>
        <w:rPr/>
        <w:t xml:space="preserve"> makes such domain estimation relatively straightforward. For instance, if we would like to compute the mean age of BSA respondents by Government Office Regions, we need to specify:</w:t>
      </w:r>
    </w:p>
    <w:p>
      <w:pPr>
        <w:pStyle w:val="Compact"/>
        <w:numPr>
          <w:ilvl w:val="0"/>
          <w:numId w:val="5"/>
        </w:numPr>
        <w:rPr/>
      </w:pPr>
      <w:r>
        <w:rPr/>
        <w:t xml:space="preserve">The outcome variable whose estimate we want to compute: ie </w:t>
      </w:r>
      <w:r>
        <w:rPr>
          <w:rStyle w:val="VerbatimChar"/>
        </w:rPr>
        <w:t>RAgeE</w:t>
      </w:r>
    </w:p>
    <w:p>
      <w:pPr>
        <w:pStyle w:val="Compact"/>
        <w:numPr>
          <w:ilvl w:val="0"/>
          <w:numId w:val="6"/>
        </w:numPr>
        <w:rPr/>
      </w:pPr>
      <w:r>
        <w:rPr/>
        <w:t xml:space="preserve">The grouping variable(s) </w:t>
      </w:r>
      <w:r>
        <w:rPr>
          <w:rStyle w:val="VerbatimChar"/>
        </w:rPr>
        <w:t>GOR_ID</w:t>
      </w:r>
    </w:p>
    <w:p>
      <w:pPr>
        <w:pStyle w:val="Compact"/>
        <w:numPr>
          <w:ilvl w:val="0"/>
          <w:numId w:val="7"/>
        </w:numPr>
        <w:rPr/>
      </w:pPr>
      <w:r>
        <w:rPr/>
        <w:t xml:space="preserve">The estimate function we are going to use here: </w:t>
      </w:r>
      <w:r>
        <w:rPr>
          <w:rStyle w:val="VerbatimChar"/>
        </w:rPr>
        <w:t>svymean</w:t>
      </w:r>
      <w:r>
        <w:rPr/>
        <w:t>, the same as we used before</w:t>
      </w:r>
    </w:p>
    <w:p>
      <w:pPr>
        <w:pStyle w:val="Compact"/>
        <w:numPr>
          <w:ilvl w:val="0"/>
          <w:numId w:val="8"/>
        </w:numPr>
        <w:rPr/>
      </w:pPr>
      <w:r>
        <w:rPr/>
        <w:t>And the type of type of variance estimation we would like to see displayed ie standard errors or confidence interval</w:t>
      </w:r>
    </w:p>
    <w:p>
      <w:pPr>
        <w:pStyle w:val="SourceCode"/>
        <w:rPr/>
      </w:pPr>
      <w:r>
        <w:rPr>
          <w:rStyle w:val="NormalTok"/>
        </w:rPr>
        <w:t>bsa17</w:t>
      </w:r>
      <w:r>
        <w:rPr>
          <w:rStyle w:val="SpecialCharTok"/>
        </w:rPr>
        <w:t>$</w:t>
      </w:r>
      <w:r>
        <w:rPr>
          <w:rStyle w:val="NormalTok"/>
        </w:rPr>
        <w:t>gor.f</w:t>
      </w:r>
      <w:r>
        <w:rPr>
          <w:rStyle w:val="OtherTok"/>
        </w:rPr>
        <w:t>&lt;-</w:t>
      </w:r>
      <w:r>
        <w:rPr>
          <w:rStyle w:val="FunctionTok"/>
        </w:rPr>
        <w:t>as_factor</w:t>
      </w:r>
      <w:r>
        <w:rPr>
          <w:rStyle w:val="NormalTok"/>
        </w:rPr>
        <w:t>(bsa17</w:t>
      </w:r>
      <w:r>
        <w:rPr>
          <w:rStyle w:val="SpecialCharTok"/>
        </w:rPr>
        <w:t>$</w:t>
      </w:r>
      <w:r>
        <w:rPr>
          <w:rStyle w:val="NormalTok"/>
        </w:rPr>
        <w:t>GOR_ID)</w:t>
      </w:r>
      <w:r>
        <w:rPr/>
        <w:br/>
      </w: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rPr/>
        <w:br/>
        <w:br/>
      </w:r>
      <w:r>
        <w:rPr>
          <w:rStyle w:val="FunctionTok"/>
        </w:rPr>
        <w:t>round</w:t>
      </w:r>
      <w:r>
        <w:rPr>
          <w:rStyle w:val="NormalTok"/>
        </w:rPr>
        <w:t>(</w:t>
      </w:r>
      <w:r>
        <w:rPr>
          <w:rStyle w:val="FunctionTok"/>
        </w:rPr>
        <w:t>svyby</w:t>
      </w:r>
      <w:r>
        <w:rPr>
          <w:rStyle w:val="NormalTok"/>
        </w:rPr>
        <w:t>(</w:t>
      </w:r>
      <w:r>
        <w:rPr>
          <w:rStyle w:val="SpecialCharTok"/>
        </w:rPr>
        <w:t>~</w:t>
      </w:r>
      <w:r>
        <w:rPr>
          <w:rStyle w:val="NormalTok"/>
        </w:rPr>
        <w:t>RAgeE,</w:t>
      </w:r>
      <w:r>
        <w:rPr>
          <w:rStyle w:val="AttributeTok"/>
        </w:rPr>
        <w:t>by=</w:t>
      </w:r>
      <w:r>
        <w:rPr>
          <w:rStyle w:val="SpecialCharTok"/>
        </w:rPr>
        <w:t>~</w:t>
      </w:r>
      <w:r>
        <w:rPr>
          <w:rStyle w:val="NormalTok"/>
        </w:rPr>
        <w:t>gor.f,svymean,</w:t>
      </w:r>
      <w:r>
        <w:rPr>
          <w:rStyle w:val="AttributeTok"/>
        </w:rPr>
        <w:t>design=</w:t>
      </w:r>
      <w:r>
        <w:rPr>
          <w:rStyle w:val="NormalTok"/>
        </w:rPr>
        <w:t>bsa17.s,</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rPr>
          <w:rStyle w:val="DecValTok"/>
        </w:rPr>
        <w:t>1</w:t>
      </w:r>
      <w:r>
        <w:rPr>
          <w:rStyle w:val="NormalTok"/>
        </w:rPr>
        <w:t>)</w:t>
      </w:r>
    </w:p>
    <w:p>
      <w:pPr>
        <w:pStyle w:val="SourceCode"/>
        <w:rPr/>
      </w:pPr>
      <w:r>
        <w:rPr>
          <w:rStyle w:val="VerbatimChar"/>
        </w:rPr>
        <w:t xml:space="preserve">                           </w:t>
      </w:r>
      <w:r>
        <w:rPr>
          <w:rStyle w:val="VerbatimChar"/>
        </w:rPr>
        <w:t>RAgeE ci_l ci_u</w:t>
      </w:r>
      <w:r>
        <w:rPr/>
        <w:br/>
      </w:r>
      <w:r>
        <w:rPr>
          <w:rStyle w:val="VerbatimChar"/>
        </w:rPr>
        <w:t>A North East                46.1 43.6 48.6</w:t>
      </w:r>
      <w:r>
        <w:rPr/>
        <w:br/>
      </w:r>
      <w:r>
        <w:rPr>
          <w:rStyle w:val="VerbatimChar"/>
        </w:rPr>
        <w:t>B North West                49.6 47.3 52.0</w:t>
      </w:r>
      <w:r>
        <w:rPr/>
        <w:br/>
      </w:r>
      <w:r>
        <w:rPr>
          <w:rStyle w:val="VerbatimChar"/>
        </w:rPr>
        <w:t>D Yorkshire and The Humber  48.0 45.2 50.8</w:t>
      </w:r>
      <w:r>
        <w:rPr/>
        <w:br/>
      </w:r>
      <w:r>
        <w:rPr>
          <w:rStyle w:val="VerbatimChar"/>
        </w:rPr>
        <w:t>E East Midlands             48.6 45.9 51.3</w:t>
      </w:r>
      <w:r>
        <w:rPr/>
        <w:br/>
      </w:r>
      <w:r>
        <w:rPr>
          <w:rStyle w:val="VerbatimChar"/>
        </w:rPr>
        <w:t>F West Midlands             48.1 45.0 51.2</w:t>
      </w:r>
      <w:r>
        <w:rPr/>
        <w:br/>
      </w:r>
      <w:r>
        <w:rPr>
          <w:rStyle w:val="VerbatimChar"/>
        </w:rPr>
        <w:t>G East of England           49.0 46.0 52.0</w:t>
      </w:r>
      <w:r>
        <w:rPr/>
        <w:br/>
      </w:r>
      <w:r>
        <w:rPr>
          <w:rStyle w:val="VerbatimChar"/>
        </w:rPr>
        <w:t>H London                    45.0 43.0 46.9</w:t>
      </w:r>
      <w:r>
        <w:rPr/>
        <w:br/>
      </w:r>
      <w:r>
        <w:rPr>
          <w:rStyle w:val="VerbatimChar"/>
        </w:rPr>
        <w:t>J South East                48.0 45.1 50.8</w:t>
      </w:r>
      <w:r>
        <w:rPr/>
        <w:br/>
      </w:r>
      <w:r>
        <w:rPr>
          <w:rStyle w:val="VerbatimChar"/>
        </w:rPr>
        <w:t>K South West                53.4 51.5 55.2</w:t>
      </w:r>
      <w:r>
        <w:rPr/>
        <w:br/>
      </w:r>
      <w:r>
        <w:rPr>
          <w:rStyle w:val="VerbatimChar"/>
        </w:rPr>
        <w:t>L Wales                     49.1 45.1 53.1</w:t>
      </w:r>
      <w:r>
        <w:rPr/>
        <w:br/>
      </w:r>
      <w:r>
        <w:rPr>
          <w:rStyle w:val="VerbatimChar"/>
        </w:rPr>
        <w:t>M Scotland                  47.3 44.7 50.0</w:t>
      </w:r>
    </w:p>
    <w:p>
      <w:pPr>
        <w:pStyle w:val="FirstParagraph"/>
        <w:rPr/>
      </w:pPr>
      <w:r>
        <w:rPr>
          <w:i/>
          <w:iCs/>
        </w:rPr>
        <w:t>Note:</w:t>
      </w:r>
      <w:r>
        <w:rPr/>
        <w:t xml:space="preserve"> we used </w:t>
      </w:r>
      <w:r>
        <w:rPr>
          <w:rStyle w:val="VerbatimChar"/>
        </w:rPr>
        <w:t>[-1]</w:t>
      </w:r>
      <w:r>
        <w:rPr/>
        <w:t xml:space="preserve"> from the object created by </w:t>
      </w:r>
      <w:r>
        <w:rPr>
          <w:rStyle w:val="VerbatimChar"/>
        </w:rPr>
        <w:t>svyby()</w:t>
      </w:r>
      <w:r>
        <w:rPr/>
        <w:t xml:space="preserve"> in order to remove a column with alphanumeric values (the region names), so that we could round the results without getting an error.</w:t>
      </w:r>
    </w:p>
    <w:p>
      <w:pPr>
        <w:pStyle w:val="BodyText"/>
        <w:rPr/>
      </w:pPr>
      <w:r>
        <w:rPr/>
        <w:t>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rPr/>
      </w:pPr>
      <w:r>
        <w:rPr/>
        <w:t xml:space="preserve">We can follow a similar approach with proportions: we just need to specify the category of the variable we are interested in as an outcome, for instance respondents who are significantly interested in politics, and replace </w:t>
      </w:r>
      <w:r>
        <w:rPr>
          <w:rStyle w:val="VerbatimChar"/>
        </w:rPr>
        <w:t>svymean</w:t>
      </w:r>
      <w:r>
        <w:rPr/>
        <w:t xml:space="preserve"> by </w:t>
      </w:r>
      <w:r>
        <w:rPr>
          <w:rStyle w:val="VerbatimChar"/>
        </w:rPr>
        <w:t>svyciprop</w:t>
      </w:r>
      <w:r>
        <w:rPr/>
        <w:t>.</w:t>
      </w:r>
    </w:p>
    <w:p>
      <w:pPr>
        <w:pStyle w:val="SourceCode"/>
        <w:rPr/>
      </w:pPr>
      <w:r>
        <w:rPr>
          <w:rStyle w:val="FunctionTok"/>
        </w:rPr>
        <w:t>round</w:t>
      </w:r>
      <w:r>
        <w:rPr>
          <w:rStyle w:val="NormalTok"/>
        </w:rPr>
        <w:t>(</w:t>
      </w:r>
      <w:r>
        <w:rPr/>
        <w:br/>
      </w:r>
      <w:r>
        <w:rPr>
          <w:rStyle w:val="NormalTok"/>
        </w:rPr>
        <w:t xml:space="preserve">      </w:t>
      </w:r>
      <w:r>
        <w:rPr>
          <w:rStyle w:val="DecValTok"/>
        </w:rPr>
        <w:t>100</w:t>
      </w:r>
      <w:r>
        <w:rPr>
          <w:rStyle w:val="SpecialCharTok"/>
        </w:rPr>
        <w:t>*</w:t>
      </w:r>
      <w:r>
        <w:rPr/>
        <w:br/>
      </w:r>
      <w:r>
        <w:rPr>
          <w:rStyle w:val="NormalTok"/>
        </w:rPr>
        <w:t xml:space="preserve">      </w:t>
      </w:r>
      <w:r>
        <w:rPr>
          <w:rStyle w:val="FunctionTok"/>
        </w:rPr>
        <w:t>svyby</w:t>
      </w:r>
      <w:r>
        <w:rPr>
          <w:rStyle w:val="NormalTok"/>
        </w:rPr>
        <w:t>(</w:t>
      </w:r>
      <w:r>
        <w:rPr>
          <w:rStyle w:val="SpecialCharTok"/>
        </w:rPr>
        <w:t>~</w:t>
      </w:r>
      <w:r>
        <w:rPr>
          <w:rStyle w:val="FunctionTok"/>
        </w:rPr>
        <w:t>I</w:t>
      </w:r>
      <w:r>
        <w:rPr>
          <w:rStyle w:val="NormalTok"/>
        </w:rPr>
        <w:t>(Politics.s</w:t>
      </w:r>
      <w:r>
        <w:rPr>
          <w:rStyle w:val="SpecialCharTok"/>
        </w:rPr>
        <w:t>==</w:t>
      </w:r>
      <w:r>
        <w:rPr>
          <w:rStyle w:val="StringTok"/>
        </w:rPr>
        <w:t>"Significantly"</w:t>
      </w:r>
      <w:r>
        <w:rPr>
          <w:rStyle w:val="NormalTok"/>
        </w:rPr>
        <w:t>),</w:t>
      </w:r>
      <w:r>
        <w:rPr/>
        <w:br/>
      </w:r>
      <w:r>
        <w:rPr>
          <w:rStyle w:val="NormalTok"/>
        </w:rPr>
        <w:t xml:space="preserve">            </w:t>
      </w:r>
      <w:r>
        <w:rPr>
          <w:rStyle w:val="AttributeTok"/>
        </w:rPr>
        <w:t>by=</w:t>
      </w:r>
      <w:r>
        <w:rPr>
          <w:rStyle w:val="SpecialCharTok"/>
        </w:rPr>
        <w:t>~</w:t>
      </w:r>
      <w:r>
        <w:rPr>
          <w:rStyle w:val="NormalTok"/>
        </w:rPr>
        <w:t>gor.f,</w:t>
      </w:r>
      <w:r>
        <w:rPr/>
        <w:br/>
      </w:r>
      <w:r>
        <w:rPr>
          <w:rStyle w:val="NormalTok"/>
        </w:rPr>
        <w:t xml:space="preserve">            svyciprop,</w:t>
      </w:r>
      <w:r>
        <w:rPr/>
        <w:br/>
      </w:r>
      <w:r>
        <w:rPr>
          <w:rStyle w:val="NormalTok"/>
        </w:rPr>
        <w:t xml:space="preserve">            </w:t>
      </w:r>
      <w:r>
        <w:rPr>
          <w:rStyle w:val="AttributeTok"/>
        </w:rPr>
        <w:t>design=</w:t>
      </w:r>
      <w:r>
        <w:rPr>
          <w:rStyle w:val="NormalTok"/>
        </w:rPr>
        <w:t>bsa17.s,</w:t>
      </w:r>
      <w:r>
        <w:rPr/>
        <w:br/>
      </w:r>
      <w:r>
        <w:rPr>
          <w:rStyle w:val="NormalTok"/>
        </w:rPr>
        <w:t xml:space="preserve">            </w:t>
      </w:r>
      <w:r>
        <w:rPr>
          <w:rStyle w:val="AttributeTok"/>
        </w:rPr>
        <w:t>vartype =</w:t>
      </w:r>
      <w:r>
        <w:rPr>
          <w:rStyle w:val="NormalTok"/>
        </w:rPr>
        <w:t xml:space="preserve"> </w:t>
      </w:r>
      <w:r>
        <w:rPr>
          <w:rStyle w:val="StringTok"/>
        </w:rPr>
        <w:t>"ci"</w:t>
      </w:r>
      <w:r>
        <w:rPr>
          <w:rStyle w:val="NormalTok"/>
        </w:rPr>
        <w:t>)[</w:t>
      </w:r>
      <w:r>
        <w:rPr>
          <w:rStyle w:val="SpecialCharTok"/>
        </w:rPr>
        <w:t>-</w:t>
      </w:r>
      <w:r>
        <w:rPr>
          <w:rStyle w:val="DecValTok"/>
        </w:rPr>
        <w:t>1</w:t>
      </w:r>
      <w:r>
        <w:rPr>
          <w:rStyle w:val="NormalTok"/>
        </w:rPr>
        <w:t>],</w:t>
      </w:r>
      <w:r>
        <w:rPr/>
        <w:br/>
      </w:r>
      <w:r>
        <w:rPr>
          <w:rStyle w:val="NormalTok"/>
        </w:rPr>
        <w:t xml:space="preserve">            </w:t>
      </w:r>
      <w:r>
        <w:rPr>
          <w:rStyle w:val="DecValTok"/>
        </w:rPr>
        <w:t>1</w:t>
      </w:r>
      <w:r>
        <w:rPr>
          <w:rStyle w:val="NormalTok"/>
        </w:rPr>
        <w:t>)</w:t>
      </w:r>
    </w:p>
    <w:p>
      <w:pPr>
        <w:pStyle w:val="SourceCode"/>
        <w:rPr/>
      </w:pPr>
      <w:r>
        <w:rPr>
          <w:rStyle w:val="VerbatimChar"/>
        </w:rPr>
        <w:t xml:space="preserve">                           </w:t>
      </w:r>
      <w:r>
        <w:rPr>
          <w:rStyle w:val="VerbatimChar"/>
        </w:rPr>
        <w:t>I(Politics.s == "Significantly") ci_l ci_u</w:t>
      </w:r>
      <w:r>
        <w:rPr/>
        <w:br/>
      </w:r>
      <w:r>
        <w:rPr>
          <w:rStyle w:val="VerbatimChar"/>
        </w:rPr>
        <w:t>A North East                                           33.4 26.6 40.9</w:t>
      </w:r>
      <w:r>
        <w:rPr/>
        <w:br/>
      </w:r>
      <w:r>
        <w:rPr>
          <w:rStyle w:val="VerbatimChar"/>
        </w:rPr>
        <w:t>B North West                                           42.1 36.3 48.2</w:t>
      </w:r>
      <w:r>
        <w:rPr/>
        <w:br/>
      </w:r>
      <w:r>
        <w:rPr>
          <w:rStyle w:val="VerbatimChar"/>
        </w:rPr>
        <w:t>D Yorkshire and The Humber                             35.6 29.1 42.6</w:t>
      </w:r>
      <w:r>
        <w:rPr/>
        <w:br/>
      </w:r>
      <w:r>
        <w:rPr>
          <w:rStyle w:val="VerbatimChar"/>
        </w:rPr>
        <w:t>E East Midlands                                        36.9 32.9 41.1</w:t>
      </w:r>
      <w:r>
        <w:rPr/>
        <w:br/>
      </w:r>
      <w:r>
        <w:rPr>
          <w:rStyle w:val="VerbatimChar"/>
        </w:rPr>
        <w:t>F West Midlands                                        36.3 31.5 41.5</w:t>
      </w:r>
      <w:r>
        <w:rPr/>
        <w:br/>
      </w:r>
      <w:r>
        <w:rPr>
          <w:rStyle w:val="VerbatimChar"/>
        </w:rPr>
        <w:t>G East of England                                      47.2 41.4 53.1</w:t>
      </w:r>
      <w:r>
        <w:rPr/>
        <w:br/>
      </w:r>
      <w:r>
        <w:rPr>
          <w:rStyle w:val="VerbatimChar"/>
        </w:rPr>
        <w:t>H London                                               54.2 47.2 61.1</w:t>
      </w:r>
      <w:r>
        <w:rPr/>
        <w:br/>
      </w:r>
      <w:r>
        <w:rPr>
          <w:rStyle w:val="VerbatimChar"/>
        </w:rPr>
        <w:t>J South East                                           44.6 38.7 50.8</w:t>
      </w:r>
      <w:r>
        <w:rPr/>
        <w:br/>
      </w:r>
      <w:r>
        <w:rPr>
          <w:rStyle w:val="VerbatimChar"/>
        </w:rPr>
        <w:t>K South West                                           46.5 39.4 53.8</w:t>
      </w:r>
      <w:r>
        <w:rPr/>
        <w:br/>
      </w:r>
      <w:r>
        <w:rPr>
          <w:rStyle w:val="VerbatimChar"/>
        </w:rPr>
        <w:t>L Wales                                                38.6 27.7 50.7</w:t>
      </w:r>
      <w:r>
        <w:rPr/>
        <w:br/>
      </w:r>
      <w:r>
        <w:rPr>
          <w:rStyle w:val="VerbatimChar"/>
        </w:rPr>
        <w:t>M Scotland                                             42.7 36.0 49.8</w:t>
      </w:r>
    </w:p>
    <w:p>
      <w:pPr>
        <w:pStyle w:val="FirstParagraph"/>
        <w:rPr/>
      </w:pPr>
      <w:r>
        <w:rPr>
          <w:b/>
          <w:bCs/>
        </w:rPr>
        <w:t>Question 5</w:t>
      </w:r>
    </w:p>
    <w:p>
      <w:pPr>
        <w:pStyle w:val="BodyText"/>
        <w:rPr/>
      </w:pPr>
      <w:r>
        <w:rPr/>
        <w:t>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rPr/>
      </w:pPr>
      <w:r>
        <w:rPr/>
        <w:t xml:space="preserve">When using </w:t>
      </w:r>
      <w:r>
        <w:rPr>
          <w:rStyle w:val="VerbatimChar"/>
        </w:rPr>
        <w:t>svyby()</w:t>
      </w:r>
      <w:r>
        <w:rPr/>
        <w:t>, we can define domains or subpopulations with several variables, not just one. For example, we could have looked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rPr/>
      </w:pPr>
      <w:r>
        <w:rPr>
          <w:b/>
          <w:bCs/>
        </w:rPr>
        <w:t>Question 6</w:t>
      </w:r>
    </w:p>
    <w:p>
      <w:pPr>
        <w:pStyle w:val="BodyText"/>
        <w:rPr/>
      </w:pPr>
      <w:r>
        <w:rPr/>
        <w:t xml:space="preserve">Using interest in politics as before, and three category age </w:t>
      </w:r>
      <w:r>
        <w:rPr>
          <w:rStyle w:val="VerbatimChar"/>
        </w:rPr>
        <w:t>RAgecat5</w:t>
      </w:r>
      <w:r>
        <w:rPr/>
        <w:t xml:space="preserve"> (which you may want to recode as a factor in order to improve display clarity):</w:t>
      </w:r>
    </w:p>
    <w:p>
      <w:pPr>
        <w:pStyle w:val="Normal"/>
        <w:numPr>
          <w:ilvl w:val="0"/>
          <w:numId w:val="9"/>
        </w:numPr>
        <w:rPr/>
      </w:pPr>
      <w:r>
        <w:rPr/>
        <w:t>Produce a table of results showing the proportion of respondents significantly interested in Politics by age group</w:t>
      </w:r>
    </w:p>
    <w:p>
      <w:pPr>
        <w:pStyle w:val="Normal"/>
        <w:numPr>
          <w:ilvl w:val="0"/>
          <w:numId w:val="10"/>
        </w:numPr>
        <w:rPr/>
      </w:pPr>
      <w:r>
        <w:rPr/>
        <w:t>Assess whether the age difference in interest for politics is similar for each gender?</w:t>
      </w:r>
    </w:p>
    <w:p>
      <w:pPr>
        <w:pStyle w:val="Normal"/>
        <w:numPr>
          <w:ilvl w:val="0"/>
          <w:numId w:val="11"/>
        </w:numPr>
        <w:rPr/>
      </w:pPr>
      <w:bookmarkStart w:id="8" w:name="domain-ie-subpopulation-estimates"/>
      <w:r>
        <w:rPr/>
        <w:t>Based on the data, is it fair to say that men aged under 35 tend to be more likely to declare themselves interested in politics than women aged 55 and above?</w:t>
      </w:r>
      <w:bookmarkEnd w:id="8"/>
    </w:p>
    <w:p>
      <w:pPr>
        <w:pStyle w:val="Heading3"/>
        <w:rPr/>
      </w:pPr>
      <w:bookmarkStart w:id="9" w:name="answers"/>
      <w:r>
        <w:rPr/>
        <w:t>Answers</w:t>
      </w:r>
    </w:p>
    <w:p>
      <w:pPr>
        <w:pStyle w:val="FirstParagraph"/>
        <w:rPr/>
      </w:pPr>
      <w:r>
        <w:rPr>
          <w:b/>
          <w:bCs/>
        </w:rPr>
        <w:t>Question 1</w:t>
      </w:r>
      <w:r>
        <w:rPr/>
        <w:t xml:space="preserve"> The 2017 BSA is a three stage stratified random survey, with postcode sectors, adresses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p>
    <w:p>
      <w:pPr>
        <w:pStyle w:val="BodyText"/>
        <w:rPr/>
      </w:pPr>
      <w:r>
        <w:rPr>
          <w:b/>
          <w:bCs/>
        </w:rPr>
        <w:t>Question 2</w:t>
      </w:r>
      <w:r>
        <w:rPr/>
        <w:t xml:space="preserve"> From the Data Dictionary it appears that the primary sampling units (sub regions) are identified by</w:t>
      </w:r>
      <w:r>
        <w:rPr>
          <w:rStyle w:val="VerbatimChar"/>
        </w:rPr>
        <w:t>Spoint</w:t>
      </w:r>
      <w:r>
        <w:rPr/>
        <w:t xml:space="preserve"> and the strata by</w:t>
      </w:r>
      <w:r>
        <w:rPr>
          <w:rStyle w:val="VerbatimChar"/>
        </w:rPr>
        <w:t>StratID</w:t>
      </w:r>
      <w:r>
        <w:rPr/>
        <w:t>. The weights variable is</w:t>
      </w:r>
      <w:r>
        <w:rPr>
          <w:rStyle w:val="VerbatimChar"/>
        </w:rPr>
        <w:t>WtFactor</w:t>
      </w:r>
      <w:r>
        <w:rPr/>
        <w:t>. Addresses are not provided but could be approximated with a household identifier.</w:t>
      </w:r>
    </w:p>
    <w:p>
      <w:pPr>
        <w:pStyle w:val="BodyText"/>
        <w:rPr/>
      </w:pPr>
      <w:r>
        <w:rPr>
          <w:b/>
          <w:bCs/>
        </w:rPr>
        <w:t>Question 3</w:t>
      </w:r>
      <w:r>
        <w:rPr/>
        <w:t xml:space="preserve"> 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them would lead us to overestimate the precision/underestimate the uncertainty of our estimate with a narrower confidence interval – by about plus and minus 2 months .</w:t>
      </w:r>
    </w:p>
    <w:p>
      <w:pPr>
        <w:pStyle w:val="BodyText"/>
        <w:rPr/>
      </w:pPr>
      <w:r>
        <w:rPr>
          <w:b/>
          <w:bCs/>
        </w:rPr>
        <w:t>Question 4</w:t>
      </w:r>
      <w:r>
        <w:rPr/>
        <w:t xml:space="preserve"> The proportion of 17-25 year old in the sample is 28.5 and its 95%confidence interval 26.5, 30.6</w:t>
      </w:r>
    </w:p>
    <w:p>
      <w:pPr>
        <w:pStyle w:val="BodyText"/>
        <w:rPr/>
      </w:pPr>
      <w:r>
        <w:rPr>
          <w:b/>
          <w:bCs/>
        </w:rPr>
        <w:t>Question 5</w:t>
      </w:r>
      <w:r>
        <w:rPr/>
        <w:t xml:space="preserve"> The 95% confidence interval for the proportion of people interested in politics in the South West is 39.4, 53.8. By contrast, it is likely to be 47.2, 61.1 in London. The region with the lowest precision of estimates (ie the widest confidence interval) is Wales, with a 23 percentage point difference between the upper and lower bounds of the confidence interval.</w:t>
      </w:r>
    </w:p>
    <w:p>
      <w:pPr>
        <w:pStyle w:val="BodyText"/>
        <w:rPr/>
      </w:pPr>
      <w:r>
        <w:rPr>
          <w:b/>
          <w:bCs/>
        </w:rPr>
        <w:t>Question 6</w:t>
      </w:r>
    </w:p>
    <w:p>
      <w:pPr>
        <w:pStyle w:val="SourceCode"/>
        <w:rPr/>
      </w:pPr>
      <w:r>
        <w:rPr>
          <w:rStyle w:val="NormalTok"/>
        </w:rPr>
        <w:t>bsa17</w:t>
      </w:r>
      <w:r>
        <w:rPr>
          <w:rStyle w:val="SpecialCharTok"/>
        </w:rPr>
        <w:t>$</w:t>
      </w:r>
      <w:r>
        <w:rPr>
          <w:rStyle w:val="NormalTok"/>
        </w:rPr>
        <w:t>RAgecat5.f</w:t>
      </w:r>
      <w:r>
        <w:rPr>
          <w:rStyle w:val="OtherTok"/>
        </w:rPr>
        <w:t>&lt;-</w:t>
      </w:r>
      <w:r>
        <w:rPr>
          <w:rStyle w:val="FunctionTok"/>
        </w:rPr>
        <w:t>as_factor</w:t>
      </w:r>
      <w:r>
        <w:rPr>
          <w:rStyle w:val="NormalTok"/>
        </w:rPr>
        <w:t>(bsa17</w:t>
      </w:r>
      <w:r>
        <w:rPr>
          <w:rStyle w:val="SpecialCharTok"/>
        </w:rPr>
        <w:t>$</w:t>
      </w:r>
      <w:r>
        <w:rPr>
          <w:rStyle w:val="NormalTok"/>
        </w:rPr>
        <w:t>RAgecat5)</w:t>
      </w:r>
      <w:r>
        <w:rPr/>
        <w:br/>
      </w:r>
      <w:r>
        <w:rPr>
          <w:rStyle w:val="NormalTok"/>
        </w:rPr>
        <w:t>bsa17</w:t>
      </w:r>
      <w:r>
        <w:rPr>
          <w:rStyle w:val="SpecialCharTok"/>
        </w:rPr>
        <w:t>$</w:t>
      </w:r>
      <w:r>
        <w:rPr>
          <w:rStyle w:val="NormalTok"/>
        </w:rPr>
        <w:t>Rsex.f</w:t>
      </w:r>
      <w:r>
        <w:rPr>
          <w:rStyle w:val="OtherTok"/>
        </w:rPr>
        <w:t>&lt;-</w:t>
      </w:r>
      <w:r>
        <w:rPr>
          <w:rStyle w:val="FunctionTok"/>
        </w:rPr>
        <w:t>as_factor</w:t>
      </w:r>
      <w:r>
        <w:rPr>
          <w:rStyle w:val="NormalTok"/>
        </w:rPr>
        <w:t>(bsa17</w:t>
      </w:r>
      <w:r>
        <w:rPr>
          <w:rStyle w:val="SpecialCharTok"/>
        </w:rPr>
        <w:t>$</w:t>
      </w:r>
      <w:r>
        <w:rPr>
          <w:rStyle w:val="NormalTok"/>
        </w:rPr>
        <w:t>Rsex)</w:t>
      </w:r>
      <w:r>
        <w:rPr/>
        <w:br/>
        <w:br/>
        <w:br/>
      </w:r>
      <w:r>
        <w:rPr>
          <w:rStyle w:val="NormalTok"/>
        </w:rPr>
        <w:t>bsa17.s</w:t>
      </w:r>
      <w:r>
        <w:rPr>
          <w:rStyle w:val="OtherTok"/>
        </w:rPr>
        <w:t>&lt;-</w:t>
      </w:r>
      <w:r>
        <w:rPr>
          <w:rStyle w:val="FunctionTok"/>
        </w:rPr>
        <w:t>svydesign</w:t>
      </w:r>
      <w:r>
        <w:rPr>
          <w:rStyle w:val="NormalTok"/>
        </w:rPr>
        <w:t>(</w:t>
      </w:r>
      <w:r>
        <w:rPr>
          <w:rStyle w:val="AttributeTok"/>
        </w:rPr>
        <w:t>ids=</w:t>
      </w:r>
      <w:r>
        <w:rPr>
          <w:rStyle w:val="SpecialCharTok"/>
        </w:rPr>
        <w:t>~</w:t>
      </w:r>
      <w:r>
        <w:rPr>
          <w:rStyle w:val="NormalTok"/>
        </w:rPr>
        <w:t xml:space="preserve">Spoint, </w:t>
      </w:r>
      <w:r>
        <w:rPr>
          <w:rStyle w:val="AttributeTok"/>
        </w:rPr>
        <w:t>strata=</w:t>
      </w:r>
      <w:r>
        <w:rPr>
          <w:rStyle w:val="SpecialCharTok"/>
        </w:rPr>
        <w:t>~</w:t>
      </w:r>
      <w:r>
        <w:rPr>
          <w:rStyle w:val="NormalTok"/>
        </w:rPr>
        <w:t xml:space="preserve">StratID, </w:t>
      </w:r>
      <w:r>
        <w:rPr>
          <w:rStyle w:val="AttributeTok"/>
        </w:rPr>
        <w:t>weights=</w:t>
      </w:r>
      <w:r>
        <w:rPr>
          <w:rStyle w:val="SpecialCharTok"/>
        </w:rPr>
        <w:t>~</w:t>
      </w:r>
      <w:r>
        <w:rPr>
          <w:rStyle w:val="NormalTok"/>
        </w:rPr>
        <w:t>WtFactor,</w:t>
      </w:r>
      <w:r>
        <w:rPr>
          <w:rStyle w:val="AttributeTok"/>
        </w:rPr>
        <w:t>data=</w:t>
      </w:r>
      <w:r>
        <w:rPr>
          <w:rStyle w:val="NormalTok"/>
        </w:rPr>
        <w:t>bsa17)</w:t>
      </w:r>
      <w:r>
        <w:rPr/>
        <w:br/>
        <w:br/>
      </w:r>
      <w:r>
        <w:rPr>
          <w:rStyle w:val="FunctionTok"/>
        </w:rPr>
        <w:t>round</w:t>
      </w:r>
      <w:r>
        <w:rPr>
          <w:rStyle w:val="NormalTok"/>
        </w:rPr>
        <w:t>(</w:t>
      </w:r>
      <w:r>
        <w:rPr/>
        <w:br/>
      </w:r>
      <w:r>
        <w:rPr>
          <w:rStyle w:val="NormalTok"/>
        </w:rPr>
        <w:t xml:space="preserve">      </w:t>
      </w:r>
      <w:r>
        <w:rPr>
          <w:rStyle w:val="DecValTok"/>
        </w:rPr>
        <w:t>100</w:t>
      </w:r>
      <w:r>
        <w:rPr>
          <w:rStyle w:val="SpecialCharTok"/>
        </w:rPr>
        <w:t>*</w:t>
      </w:r>
      <w:r>
        <w:rPr/>
        <w:br/>
      </w:r>
      <w:r>
        <w:rPr>
          <w:rStyle w:val="NormalTok"/>
        </w:rPr>
        <w:t xml:space="preserve">      </w:t>
      </w:r>
      <w:r>
        <w:rPr>
          <w:rStyle w:val="FunctionTok"/>
        </w:rPr>
        <w:t>svyby</w:t>
      </w:r>
      <w:r>
        <w:rPr>
          <w:rStyle w:val="NormalTok"/>
        </w:rPr>
        <w:t>(</w:t>
      </w:r>
      <w:r>
        <w:rPr>
          <w:rStyle w:val="SpecialCharTok"/>
        </w:rPr>
        <w:t>~</w:t>
      </w:r>
      <w:r>
        <w:rPr>
          <w:rStyle w:val="FunctionTok"/>
        </w:rPr>
        <w:t>I</w:t>
      </w:r>
      <w:r>
        <w:rPr>
          <w:rStyle w:val="NormalTok"/>
        </w:rPr>
        <w:t>(Politics.s</w:t>
      </w:r>
      <w:r>
        <w:rPr>
          <w:rStyle w:val="SpecialCharTok"/>
        </w:rPr>
        <w:t>==</w:t>
      </w:r>
      <w:r>
        <w:rPr>
          <w:rStyle w:val="StringTok"/>
        </w:rPr>
        <w:t>"Significantly"</w:t>
      </w:r>
      <w:r>
        <w:rPr>
          <w:rStyle w:val="NormalTok"/>
        </w:rPr>
        <w:t>),</w:t>
      </w:r>
      <w:r>
        <w:rPr/>
        <w:br/>
      </w:r>
      <w:r>
        <w:rPr>
          <w:rStyle w:val="NormalTok"/>
        </w:rPr>
        <w:t xml:space="preserve">            </w:t>
      </w:r>
      <w:r>
        <w:rPr>
          <w:rStyle w:val="AttributeTok"/>
        </w:rPr>
        <w:t>by=</w:t>
      </w:r>
      <w:r>
        <w:rPr>
          <w:rStyle w:val="SpecialCharTok"/>
        </w:rPr>
        <w:t>~</w:t>
      </w:r>
      <w:r>
        <w:rPr>
          <w:rStyle w:val="NormalTok"/>
        </w:rPr>
        <w:t>RAgecat5.f</w:t>
      </w:r>
      <w:r>
        <w:rPr>
          <w:rStyle w:val="SpecialCharTok"/>
        </w:rPr>
        <w:t>+</w:t>
      </w:r>
      <w:r>
        <w:rPr>
          <w:rStyle w:val="NormalTok"/>
        </w:rPr>
        <w:t>Rsex.f,</w:t>
      </w:r>
      <w:r>
        <w:rPr/>
        <w:br/>
      </w:r>
      <w:r>
        <w:rPr>
          <w:rStyle w:val="NormalTok"/>
        </w:rPr>
        <w:t xml:space="preserve">            svyciprop,</w:t>
      </w:r>
      <w:r>
        <w:rPr/>
        <w:br/>
      </w:r>
      <w:r>
        <w:rPr>
          <w:rStyle w:val="NormalTok"/>
        </w:rPr>
        <w:t xml:space="preserve">            </w:t>
      </w:r>
      <w:r>
        <w:rPr>
          <w:rStyle w:val="AttributeTok"/>
        </w:rPr>
        <w:t>design=</w:t>
      </w:r>
      <w:r>
        <w:rPr>
          <w:rStyle w:val="NormalTok"/>
        </w:rPr>
        <w:t>bsa17.s,</w:t>
      </w:r>
      <w:r>
        <w:rPr/>
        <w:br/>
      </w:r>
      <w:r>
        <w:rPr>
          <w:rStyle w:val="NormalTok"/>
        </w:rPr>
        <w:t xml:space="preserve">            </w:t>
      </w:r>
      <w:r>
        <w:rPr>
          <w:rStyle w:val="AttributeTok"/>
        </w:rPr>
        <w:t>vartype =</w:t>
      </w:r>
      <w:r>
        <w:rPr>
          <w:rStyle w:val="NormalTok"/>
        </w:rPr>
        <w:t xml:space="preserve"> </w:t>
      </w:r>
      <w:r>
        <w:rPr>
          <w:rStyle w:val="StringTok"/>
        </w:rPr>
        <w:t>"ci"</w:t>
      </w:r>
      <w:r>
        <w:rPr>
          <w:rStyle w:val="NormalTok"/>
        </w:rPr>
        <w:t>)[</w:t>
      </w:r>
      <w:r>
        <w:rPr>
          <w:rStyle w:val="FunctionTok"/>
        </w:rPr>
        <w:t>c</w:t>
      </w:r>
      <w:r>
        <w:rPr>
          <w:rStyle w:val="NormalTok"/>
        </w:rPr>
        <w:t>(</w:t>
      </w:r>
      <w:r>
        <w:rPr>
          <w:rStyle w:val="SpecialCharTok"/>
        </w:rPr>
        <w:t>-</w:t>
      </w:r>
      <w:r>
        <w:rPr>
          <w:rStyle w:val="DecValTok"/>
        </w:rPr>
        <w:t>8</w:t>
      </w:r>
      <w:r>
        <w:rPr>
          <w:rStyle w:val="NormalTok"/>
        </w:rPr>
        <w:t>,</w:t>
      </w:r>
      <w:r>
        <w:rPr>
          <w:rStyle w:val="SpecialCharTok"/>
        </w:rPr>
        <w:t>-</w:t>
      </w:r>
      <w:r>
        <w:rPr>
          <w:rStyle w:val="DecValTok"/>
        </w:rPr>
        <w:t>4</w:t>
      </w:r>
      <w:r>
        <w:rPr>
          <w:rStyle w:val="NormalTok"/>
        </w:rPr>
        <w:t>),</w:t>
      </w:r>
      <w:r>
        <w:rPr>
          <w:rStyle w:val="FunctionTok"/>
        </w:rPr>
        <w:t>c</w:t>
      </w:r>
      <w:r>
        <w:rPr>
          <w:rStyle w:val="NormalTok"/>
        </w:rPr>
        <w:t>(</w:t>
      </w:r>
      <w:r>
        <w:rPr>
          <w:rStyle w:val="SpecialCharTok"/>
        </w:rPr>
        <w:t>-</w:t>
      </w:r>
      <w:r>
        <w:rPr>
          <w:rStyle w:val="DecValTok"/>
        </w:rPr>
        <w:t>2</w:t>
      </w:r>
      <w:r>
        <w:rPr>
          <w:rStyle w:val="NormalTok"/>
        </w:rPr>
        <w:t>,</w:t>
      </w:r>
      <w:r>
        <w:rPr>
          <w:rStyle w:val="SpecialCharTok"/>
        </w:rPr>
        <w:t>-</w:t>
      </w:r>
      <w:r>
        <w:rPr>
          <w:rStyle w:val="DecValTok"/>
        </w:rPr>
        <w:t>1</w:t>
      </w:r>
      <w:r>
        <w:rPr>
          <w:rStyle w:val="NormalTok"/>
        </w:rPr>
        <w:t>)],</w:t>
      </w:r>
      <w:r>
        <w:rPr/>
        <w:br/>
      </w:r>
      <w:r>
        <w:rPr>
          <w:rStyle w:val="NormalTok"/>
        </w:rPr>
        <w:t xml:space="preserve">      </w:t>
      </w:r>
      <w:r>
        <w:rPr>
          <w:rStyle w:val="DecValTok"/>
        </w:rPr>
        <w:t>1</w:t>
      </w:r>
      <w:r>
        <w:rPr>
          <w:rStyle w:val="NormalTok"/>
        </w:rPr>
        <w:t>)</w:t>
      </w:r>
    </w:p>
    <w:p>
      <w:pPr>
        <w:pStyle w:val="SourceCode"/>
        <w:rPr/>
      </w:pPr>
      <w:r>
        <w:rPr>
          <w:rStyle w:val="VerbatimChar"/>
        </w:rPr>
        <w:t xml:space="preserve">             </w:t>
      </w:r>
      <w:r>
        <w:rPr>
          <w:rStyle w:val="VerbatimChar"/>
        </w:rPr>
        <w:t>I(Politics.s == "Significantly") ci_l ci_u</w:t>
      </w:r>
      <w:r>
        <w:rPr/>
        <w:br/>
      </w:r>
      <w:r>
        <w:rPr>
          <w:rStyle w:val="VerbatimChar"/>
        </w:rPr>
        <w:t>17-34.Male                               42.9 37.7 48.2</w:t>
      </w:r>
      <w:r>
        <w:rPr/>
        <w:br/>
      </w:r>
      <w:r>
        <w:rPr>
          <w:rStyle w:val="VerbatimChar"/>
        </w:rPr>
        <w:t>35-54.Male                               50.8 46.6 54.9</w:t>
      </w:r>
      <w:r>
        <w:rPr/>
        <w:br/>
      </w:r>
      <w:r>
        <w:rPr>
          <w:rStyle w:val="VerbatimChar"/>
        </w:rPr>
        <w:t>55+.Male                                 57.8 53.9 61.6</w:t>
      </w:r>
      <w:r>
        <w:rPr/>
        <w:br/>
      </w:r>
      <w:r>
        <w:rPr>
          <w:rStyle w:val="VerbatimChar"/>
        </w:rPr>
        <w:t>17-34.Female                             26.3 22.0 31.1</w:t>
      </w:r>
      <w:r>
        <w:rPr/>
        <w:br/>
      </w:r>
      <w:r>
        <w:rPr>
          <w:rStyle w:val="VerbatimChar"/>
        </w:rPr>
        <w:t>35-54.Female                             34.1 30.6 37.8</w:t>
      </w:r>
      <w:r>
        <w:rPr/>
        <w:br/>
      </w:r>
      <w:r>
        <w:rPr>
          <w:rStyle w:val="VerbatimChar"/>
        </w:rPr>
        <w:t>55+.Female                               43.0 39.6 46.5</w:t>
      </w:r>
    </w:p>
    <w:p>
      <w:pPr>
        <w:pStyle w:val="FirstParagraph"/>
        <w:rPr/>
      </w:pPr>
      <w:r>
        <w:rPr/>
        <w:t>Older respondents both male and female tend to be more involved in politics than younger ones.</w:t>
      </w:r>
    </w:p>
    <w:p>
      <w:pPr>
        <w:pStyle w:val="BodyText"/>
        <w:spacing w:before="180" w:after="180"/>
        <w:rPr/>
      </w:pPr>
      <w:bookmarkStart w:id="10" w:name="answers"/>
      <w:r>
        <w:rPr/>
        <w:t>The confidence interval for the proportion of men under 35 and women above 55 interested in politics overlaps; it is unlikely that they differ in the population.</w:t>
      </w:r>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Tahoma" w:cs="Droid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Droid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ta.ukdataservice.ac.uk/datacatalogue/studies/study?id=8450" TargetMode="External"/><Relationship Id="rId3" Type="http://schemas.openxmlformats.org/officeDocument/2006/relationships/hyperlink" Target="https://ukdataservice.ac.uk/learning-hub/survey-data/" TargetMode="External"/><Relationship Id="rId4" Type="http://schemas.openxmlformats.org/officeDocument/2006/relationships/hyperlink" Target="https://beta.ukdataservice.ac.uk/datacatalogue/studies/study?id=8450" TargetMode="External"/><Relationship Id="rId5" Type="http://schemas.openxmlformats.org/officeDocument/2006/relationships/hyperlink" Target="https://ukdataservice.ac.uk/help/registration/registration-login-faq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LibreOffice/24.2.2.2$Linux_X86_64 LibreOffice_project/420$Build-2</Application>
  <AppVersion>15.0000</AppVersion>
  <Pages>14</Pages>
  <Words>3821</Words>
  <Characters>21316</Characters>
  <CharactersWithSpaces>35013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2024-04-05T12:51:11Z</dcterms:created>
  <dc:creator>UK Data Service</dc:creator>
  <dc:description/>
  <dc:language>en-GB</dc:language>
  <cp:lastModifiedBy/>
  <dcterms:modified xsi:type="dcterms:W3CDTF">2024-04-05T13:52:20Z</dcterms:modified>
  <cp:revision>1</cp:revision>
  <dc:subject/>
  <dc:title>Survey design-informed inference with British Social Attitudes Survey data using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April 2024</vt:lpwstr>
  </property>
  <property fmtid="{D5CDD505-2E9C-101B-9397-08002B2CF9AE}" pid="6" name="date-format">
    <vt:lpwstr>MMMM YYYY</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Arial</vt:lpwstr>
  </property>
  <property fmtid="{D5CDD505-2E9C-101B-9397-08002B2CF9AE}" pid="13" name="title-block-banner">
    <vt:lpwstr>white</vt:lpwstr>
  </property>
  <property fmtid="{D5CDD505-2E9C-101B-9397-08002B2CF9AE}" pid="14" name="title-block-banner-color">
    <vt:lpwstr>#742082</vt:lpwstr>
  </property>
  <property fmtid="{D5CDD505-2E9C-101B-9397-08002B2CF9AE}" pid="15" name="toc-title">
    <vt:lpwstr>Table of contents</vt:lpwstr>
  </property>
</Properties>
</file>